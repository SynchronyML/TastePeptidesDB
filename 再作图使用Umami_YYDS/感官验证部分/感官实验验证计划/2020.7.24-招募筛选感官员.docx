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186ADB" w14:textId="77777777" w:rsidR="00A1000B" w:rsidRPr="000A22AC" w:rsidRDefault="00A1000B" w:rsidP="00A1000B">
      <w:pPr>
        <w:spacing w:line="360" w:lineRule="auto"/>
        <w:rPr>
          <w:rFonts w:ascii="Times New Roman" w:eastAsia="宋体" w:hAnsi="Times New Roman" w:cs="Times New Roman"/>
          <w:b/>
          <w:szCs w:val="21"/>
        </w:rPr>
      </w:pPr>
      <w:r w:rsidRPr="000A22AC">
        <w:rPr>
          <w:rFonts w:ascii="Times New Roman" w:eastAsia="宋体" w:hAnsi="Times New Roman" w:cs="Times New Roman"/>
          <w:b/>
          <w:szCs w:val="21"/>
        </w:rPr>
        <w:t xml:space="preserve">1.1 </w:t>
      </w:r>
      <w:r w:rsidRPr="000A22AC">
        <w:rPr>
          <w:rFonts w:ascii="Times New Roman" w:eastAsia="宋体" w:hAnsi="Times New Roman" w:cs="Times New Roman"/>
          <w:b/>
          <w:szCs w:val="21"/>
        </w:rPr>
        <w:t>培训感官员</w:t>
      </w:r>
    </w:p>
    <w:p w14:paraId="07C821DD" w14:textId="77777777" w:rsidR="00A1000B" w:rsidRPr="000A22AC" w:rsidRDefault="00A1000B" w:rsidP="00A1000B">
      <w:pPr>
        <w:spacing w:line="360" w:lineRule="auto"/>
        <w:rPr>
          <w:rFonts w:ascii="Times New Roman" w:eastAsia="宋体" w:hAnsi="Times New Roman" w:cs="Times New Roman"/>
          <w:szCs w:val="21"/>
        </w:rPr>
      </w:pPr>
      <w:r w:rsidRPr="000A22AC">
        <w:rPr>
          <w:rFonts w:ascii="Times New Roman" w:eastAsia="宋体" w:hAnsi="Times New Roman" w:cs="Times New Roman"/>
          <w:szCs w:val="21"/>
        </w:rPr>
        <w:t xml:space="preserve">1.1.1 </w:t>
      </w:r>
      <w:r w:rsidRPr="000A22AC">
        <w:rPr>
          <w:rFonts w:ascii="Times New Roman" w:eastAsia="宋体" w:hAnsi="Times New Roman" w:cs="Times New Roman"/>
          <w:szCs w:val="21"/>
        </w:rPr>
        <w:t>招募</w:t>
      </w:r>
    </w:p>
    <w:p w14:paraId="23C7C7A5" w14:textId="77777777" w:rsidR="00A1000B" w:rsidRPr="000A22AC" w:rsidRDefault="00A1000B" w:rsidP="00A1000B">
      <w:pPr>
        <w:pStyle w:val="a9"/>
        <w:spacing w:line="360" w:lineRule="auto"/>
        <w:ind w:left="360" w:firstLineChars="0" w:firstLine="0"/>
        <w:rPr>
          <w:rFonts w:ascii="Times New Roman" w:eastAsia="宋体" w:hAnsi="Times New Roman" w:cs="Times New Roman"/>
          <w:szCs w:val="21"/>
        </w:rPr>
      </w:pPr>
      <w:bookmarkStart w:id="0" w:name="_Hlk53669473"/>
      <w:r w:rsidRPr="000A22AC">
        <w:rPr>
          <w:rFonts w:ascii="Times New Roman" w:eastAsia="宋体" w:hAnsi="Times New Roman" w:cs="Times New Roman"/>
          <w:szCs w:val="21"/>
        </w:rPr>
        <w:t>招募人群：上海交通大学在校师生</w:t>
      </w:r>
    </w:p>
    <w:p w14:paraId="4242CCCC" w14:textId="7B265931" w:rsidR="00A1000B" w:rsidRPr="000A22AC" w:rsidRDefault="00A1000B" w:rsidP="00A1000B">
      <w:pPr>
        <w:pStyle w:val="a9"/>
        <w:spacing w:line="360" w:lineRule="auto"/>
        <w:ind w:left="360" w:firstLineChars="0" w:firstLine="0"/>
        <w:rPr>
          <w:rFonts w:ascii="Times New Roman" w:eastAsia="宋体" w:hAnsi="Times New Roman" w:cs="Times New Roman"/>
          <w:szCs w:val="21"/>
        </w:rPr>
      </w:pPr>
      <w:r w:rsidRPr="000A22AC">
        <w:rPr>
          <w:rFonts w:ascii="Times New Roman" w:eastAsia="宋体" w:hAnsi="Times New Roman" w:cs="Times New Roman"/>
          <w:szCs w:val="21"/>
        </w:rPr>
        <w:t>人员数量：招募</w:t>
      </w:r>
      <w:r w:rsidR="00822044">
        <w:rPr>
          <w:rFonts w:ascii="Times New Roman" w:eastAsia="宋体" w:hAnsi="Times New Roman" w:cs="Times New Roman" w:hint="eastAsia"/>
          <w:szCs w:val="21"/>
        </w:rPr>
        <w:t>40</w:t>
      </w:r>
      <w:r w:rsidRPr="000A22AC">
        <w:rPr>
          <w:rFonts w:ascii="Times New Roman" w:eastAsia="宋体" w:hAnsi="Times New Roman" w:cs="Times New Roman"/>
          <w:szCs w:val="21"/>
        </w:rPr>
        <w:t>人，挑选至少</w:t>
      </w:r>
      <w:r w:rsidRPr="000A22AC">
        <w:rPr>
          <w:rFonts w:ascii="Times New Roman" w:eastAsia="宋体" w:hAnsi="Times New Roman" w:cs="Times New Roman"/>
          <w:szCs w:val="21"/>
        </w:rPr>
        <w:t>20</w:t>
      </w:r>
      <w:r w:rsidRPr="000A22AC">
        <w:rPr>
          <w:rFonts w:ascii="Times New Roman" w:eastAsia="宋体" w:hAnsi="Times New Roman" w:cs="Times New Roman"/>
          <w:szCs w:val="21"/>
        </w:rPr>
        <w:t>人</w:t>
      </w:r>
    </w:p>
    <w:p w14:paraId="17B78F5E" w14:textId="77777777" w:rsidR="00A1000B" w:rsidRPr="000A22AC" w:rsidRDefault="00A1000B" w:rsidP="00A1000B">
      <w:pPr>
        <w:pStyle w:val="a9"/>
        <w:spacing w:line="360" w:lineRule="auto"/>
        <w:ind w:left="360" w:firstLineChars="0" w:firstLine="0"/>
        <w:rPr>
          <w:rFonts w:ascii="Times New Roman" w:eastAsia="宋体" w:hAnsi="Times New Roman" w:cs="Times New Roman"/>
          <w:szCs w:val="21"/>
        </w:rPr>
      </w:pPr>
      <w:r w:rsidRPr="000A22AC">
        <w:rPr>
          <w:rFonts w:ascii="Times New Roman" w:eastAsia="宋体" w:hAnsi="Times New Roman" w:cs="Times New Roman"/>
          <w:szCs w:val="21"/>
        </w:rPr>
        <w:t>背景资料：兴趣和动机（对感官实验是否感兴趣）</w:t>
      </w:r>
    </w:p>
    <w:p w14:paraId="7803DA25" w14:textId="77777777" w:rsidR="00A1000B" w:rsidRPr="000A22AC" w:rsidRDefault="00A1000B" w:rsidP="00A1000B">
      <w:pPr>
        <w:pStyle w:val="a9"/>
        <w:spacing w:line="360" w:lineRule="auto"/>
        <w:ind w:left="360" w:firstLineChars="500" w:firstLine="1050"/>
        <w:rPr>
          <w:rFonts w:ascii="Times New Roman" w:eastAsia="宋体" w:hAnsi="Times New Roman" w:cs="Times New Roman"/>
          <w:szCs w:val="21"/>
        </w:rPr>
      </w:pPr>
      <w:r w:rsidRPr="000A22AC">
        <w:rPr>
          <w:rFonts w:ascii="Times New Roman" w:eastAsia="宋体" w:hAnsi="Times New Roman" w:cs="Times New Roman"/>
          <w:szCs w:val="21"/>
        </w:rPr>
        <w:t>对食品的态度（是否吃过火腿、是否排斥吃火腿）</w:t>
      </w:r>
    </w:p>
    <w:p w14:paraId="46D4A4D8" w14:textId="77777777" w:rsidR="00A1000B" w:rsidRPr="000A22AC" w:rsidRDefault="00A1000B" w:rsidP="00A1000B">
      <w:pPr>
        <w:pStyle w:val="a9"/>
        <w:spacing w:line="360" w:lineRule="auto"/>
        <w:ind w:left="360" w:firstLineChars="500" w:firstLine="1050"/>
        <w:rPr>
          <w:rFonts w:ascii="Times New Roman" w:eastAsia="宋体" w:hAnsi="Times New Roman" w:cs="Times New Roman"/>
          <w:szCs w:val="21"/>
        </w:rPr>
      </w:pPr>
      <w:r w:rsidRPr="000A22AC">
        <w:rPr>
          <w:rFonts w:ascii="Times New Roman" w:eastAsia="宋体" w:hAnsi="Times New Roman" w:cs="Times New Roman"/>
          <w:szCs w:val="21"/>
        </w:rPr>
        <w:t>知识和才能（有一定能力参与感官测试）</w:t>
      </w:r>
    </w:p>
    <w:p w14:paraId="66C4BF6B" w14:textId="77777777" w:rsidR="00A1000B" w:rsidRPr="000A22AC" w:rsidRDefault="00A1000B" w:rsidP="00A1000B">
      <w:pPr>
        <w:pStyle w:val="a9"/>
        <w:spacing w:line="360" w:lineRule="auto"/>
        <w:ind w:left="360" w:firstLineChars="500" w:firstLine="1050"/>
        <w:rPr>
          <w:rFonts w:ascii="Times New Roman" w:eastAsia="宋体" w:hAnsi="Times New Roman" w:cs="Times New Roman"/>
          <w:szCs w:val="21"/>
        </w:rPr>
      </w:pPr>
      <w:r w:rsidRPr="000A22AC">
        <w:rPr>
          <w:rFonts w:ascii="Times New Roman" w:eastAsia="宋体" w:hAnsi="Times New Roman" w:cs="Times New Roman"/>
          <w:szCs w:val="21"/>
        </w:rPr>
        <w:t>健康状况（有无疾病、过敏史）</w:t>
      </w:r>
    </w:p>
    <w:p w14:paraId="24F05A9E" w14:textId="77777777" w:rsidR="00A1000B" w:rsidRPr="000A22AC" w:rsidRDefault="00A1000B" w:rsidP="00A1000B">
      <w:pPr>
        <w:pStyle w:val="a9"/>
        <w:spacing w:line="360" w:lineRule="auto"/>
        <w:ind w:left="360" w:firstLineChars="500" w:firstLine="1050"/>
        <w:rPr>
          <w:rFonts w:ascii="Times New Roman" w:eastAsia="宋体" w:hAnsi="Times New Roman" w:cs="Times New Roman"/>
          <w:szCs w:val="21"/>
        </w:rPr>
      </w:pPr>
      <w:r w:rsidRPr="000A22AC">
        <w:rPr>
          <w:rFonts w:ascii="Times New Roman" w:eastAsia="宋体" w:hAnsi="Times New Roman" w:cs="Times New Roman"/>
          <w:szCs w:val="21"/>
        </w:rPr>
        <w:t>表达能力（能准确描述）</w:t>
      </w:r>
    </w:p>
    <w:p w14:paraId="33D124B5" w14:textId="77777777" w:rsidR="00A1000B" w:rsidRPr="000A22AC" w:rsidRDefault="00A1000B" w:rsidP="00A1000B">
      <w:pPr>
        <w:pStyle w:val="a9"/>
        <w:spacing w:line="360" w:lineRule="auto"/>
        <w:ind w:left="360" w:firstLineChars="500" w:firstLine="1050"/>
        <w:rPr>
          <w:rFonts w:ascii="Times New Roman" w:eastAsia="宋体" w:hAnsi="Times New Roman" w:cs="Times New Roman"/>
          <w:szCs w:val="21"/>
        </w:rPr>
      </w:pPr>
      <w:r w:rsidRPr="000A22AC">
        <w:rPr>
          <w:rFonts w:ascii="Times New Roman" w:eastAsia="宋体" w:hAnsi="Times New Roman" w:cs="Times New Roman"/>
          <w:szCs w:val="21"/>
        </w:rPr>
        <w:t>可用性（时间较空余、可以多次参与感官实验）</w:t>
      </w:r>
    </w:p>
    <w:p w14:paraId="797A0E44" w14:textId="77777777" w:rsidR="00A1000B" w:rsidRPr="000A22AC" w:rsidRDefault="00A1000B" w:rsidP="00A1000B">
      <w:pPr>
        <w:pStyle w:val="a9"/>
        <w:spacing w:line="360" w:lineRule="auto"/>
        <w:ind w:left="360" w:firstLineChars="500" w:firstLine="1050"/>
        <w:rPr>
          <w:rFonts w:ascii="Times New Roman" w:eastAsia="宋体" w:hAnsi="Times New Roman" w:cs="Times New Roman"/>
          <w:szCs w:val="21"/>
        </w:rPr>
      </w:pPr>
      <w:r w:rsidRPr="000A22AC">
        <w:rPr>
          <w:rFonts w:ascii="Times New Roman" w:eastAsia="宋体" w:hAnsi="Times New Roman" w:cs="Times New Roman"/>
          <w:szCs w:val="21"/>
        </w:rPr>
        <w:t>个性特点（能准时出席感官实验、能长时间集中精力）</w:t>
      </w:r>
    </w:p>
    <w:p w14:paraId="5A8230BA" w14:textId="77777777" w:rsidR="00A1000B" w:rsidRPr="000A22AC" w:rsidRDefault="00A1000B" w:rsidP="00A1000B">
      <w:pPr>
        <w:pStyle w:val="a9"/>
        <w:spacing w:line="360" w:lineRule="auto"/>
        <w:ind w:firstLineChars="650" w:firstLine="1365"/>
        <w:rPr>
          <w:rFonts w:ascii="Times New Roman" w:eastAsia="宋体" w:hAnsi="Times New Roman" w:cs="Times New Roman"/>
          <w:szCs w:val="21"/>
        </w:rPr>
      </w:pPr>
      <w:r w:rsidRPr="000A22AC">
        <w:rPr>
          <w:rFonts w:ascii="Times New Roman" w:eastAsia="宋体" w:hAnsi="Times New Roman" w:cs="Times New Roman"/>
          <w:szCs w:val="21"/>
        </w:rPr>
        <w:t>其他因素（姓名、年龄、性别、国籍、教育背景、目前职业、感官分析经验以及是否吸烟）</w:t>
      </w:r>
    </w:p>
    <w:p w14:paraId="4F942A4F" w14:textId="77777777" w:rsidR="00A1000B" w:rsidRPr="000A22AC" w:rsidRDefault="00A1000B" w:rsidP="00A1000B">
      <w:pPr>
        <w:pStyle w:val="a9"/>
        <w:numPr>
          <w:ilvl w:val="2"/>
          <w:numId w:val="3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0A22AC">
        <w:rPr>
          <w:rFonts w:ascii="Times New Roman" w:eastAsia="宋体" w:hAnsi="Times New Roman" w:cs="Times New Roman"/>
          <w:szCs w:val="21"/>
        </w:rPr>
        <w:t>筛选</w:t>
      </w:r>
    </w:p>
    <w:p w14:paraId="0227F145" w14:textId="2561151D" w:rsidR="00A1000B" w:rsidRPr="000A22AC" w:rsidRDefault="00A1000B" w:rsidP="00A1000B">
      <w:pPr>
        <w:pStyle w:val="a9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0A22AC">
        <w:rPr>
          <w:rFonts w:ascii="Times New Roman" w:eastAsia="宋体" w:hAnsi="Times New Roman" w:cs="Times New Roman"/>
          <w:szCs w:val="21"/>
        </w:rPr>
        <w:t>匹配检验</w:t>
      </w:r>
      <w:r w:rsidR="0023359A" w:rsidRPr="0023359A">
        <w:rPr>
          <w:rFonts w:ascii="Times New Roman" w:eastAsia="宋体" w:hAnsi="Times New Roman" w:cs="Times New Roman"/>
          <w:szCs w:val="21"/>
          <w:vertAlign w:val="superscript"/>
        </w:rPr>
        <w:fldChar w:fldCharType="begin"/>
      </w:r>
      <w:r w:rsidR="0023359A" w:rsidRPr="0023359A">
        <w:rPr>
          <w:rFonts w:ascii="Times New Roman" w:eastAsia="宋体" w:hAnsi="Times New Roman" w:cs="Times New Roman"/>
          <w:szCs w:val="21"/>
          <w:vertAlign w:val="superscript"/>
        </w:rPr>
        <w:instrText xml:space="preserve"> ADDIN EN.CITE &lt;EndNote&gt;&lt;Cite&gt;&lt;RecNum&gt;183&lt;/RecNum&gt;&lt;DisplayText&gt;[1]&lt;/DisplayText&gt;&lt;record&gt;&lt;rec-number&gt;183&lt;/rec-number&gt;&lt;foreign-keys&gt;&lt;key app="EN" db-id="0v5e5wxph29vw5er02n59rzswae0w5e0svde" timestamp="1594730899"&gt;183&lt;/key&gt;&lt;key app="ENWeb" db-id=""&gt;0&lt;/key&gt;&lt;</w:instrText>
      </w:r>
      <w:r w:rsidR="0023359A" w:rsidRPr="0023359A">
        <w:rPr>
          <w:rFonts w:ascii="Times New Roman" w:eastAsia="宋体" w:hAnsi="Times New Roman" w:cs="Times New Roman" w:hint="eastAsia"/>
          <w:szCs w:val="21"/>
          <w:vertAlign w:val="superscript"/>
        </w:rPr>
        <w:instrText>/foreign-keys&gt;&lt;ref-type name="Journal Article"&gt;17&lt;/ref-type&gt;&lt;contributors&gt;&lt;/contributors&gt;&lt;titles&gt;&lt;title&gt;&lt;style face="normal" font="default" size="100%"&gt;GBT 15549-1995 &lt;/style&gt;&lt;style face="normal" font="default" charset="134" size="100%"&gt;</w:instrText>
      </w:r>
      <w:r w:rsidR="0023359A" w:rsidRPr="0023359A">
        <w:rPr>
          <w:rFonts w:ascii="Times New Roman" w:eastAsia="宋体" w:hAnsi="Times New Roman" w:cs="Times New Roman" w:hint="eastAsia"/>
          <w:szCs w:val="21"/>
          <w:vertAlign w:val="superscript"/>
        </w:rPr>
        <w:instrText>感官分析</w:instrText>
      </w:r>
      <w:r w:rsidR="0023359A" w:rsidRPr="0023359A">
        <w:rPr>
          <w:rFonts w:ascii="Times New Roman" w:eastAsia="宋体" w:hAnsi="Times New Roman" w:cs="Times New Roman" w:hint="eastAsia"/>
          <w:szCs w:val="21"/>
          <w:vertAlign w:val="superscript"/>
        </w:rPr>
        <w:instrText>&lt;/style&gt;&lt;style face="normal" font="default" size="100%"&gt; &lt;/style&gt;&lt;style face="normal" font="default" charset="134" size="100%"&gt;</w:instrText>
      </w:r>
      <w:r w:rsidR="0023359A" w:rsidRPr="0023359A">
        <w:rPr>
          <w:rFonts w:ascii="Times New Roman" w:eastAsia="宋体" w:hAnsi="Times New Roman" w:cs="Times New Roman" w:hint="eastAsia"/>
          <w:szCs w:val="21"/>
          <w:vertAlign w:val="superscript"/>
        </w:rPr>
        <w:instrText>方法学</w:instrText>
      </w:r>
      <w:r w:rsidR="0023359A" w:rsidRPr="0023359A">
        <w:rPr>
          <w:rFonts w:ascii="Times New Roman" w:eastAsia="宋体" w:hAnsi="Times New Roman" w:cs="Times New Roman" w:hint="eastAsia"/>
          <w:szCs w:val="21"/>
          <w:vertAlign w:val="superscript"/>
        </w:rPr>
        <w:instrText>&lt;/style&gt;&lt;style face="normal" font="default" size="100%"&gt; &lt;/style&gt;&lt;style face="normal" font="default" charset="134" size="100%"&gt;</w:instrText>
      </w:r>
      <w:r w:rsidR="0023359A" w:rsidRPr="0023359A">
        <w:rPr>
          <w:rFonts w:ascii="Times New Roman" w:eastAsia="宋体" w:hAnsi="Times New Roman" w:cs="Times New Roman" w:hint="eastAsia"/>
          <w:szCs w:val="21"/>
          <w:vertAlign w:val="superscript"/>
        </w:rPr>
        <w:instrText>检测和识别气味方面评价员的入门和培训</w:instrText>
      </w:r>
      <w:r w:rsidR="0023359A" w:rsidRPr="0023359A">
        <w:rPr>
          <w:rFonts w:ascii="Times New Roman" w:eastAsia="宋体" w:hAnsi="Times New Roman" w:cs="Times New Roman" w:hint="eastAsia"/>
          <w:szCs w:val="21"/>
          <w:vertAlign w:val="superscript"/>
        </w:rPr>
        <w:instrText>&lt;/style&gt;&lt;style face="normal" font="default" size="100%"&gt;.&lt;/style&gt;&lt;/title&gt;&lt;/titles&gt;&lt;dates&gt;&lt;/dates&gt;&lt;urls&gt;&lt;/urls&gt;&lt;/record&gt;&lt;/Cite&gt;&lt;/EndNote&gt;</w:instrText>
      </w:r>
      <w:r w:rsidR="0023359A" w:rsidRPr="0023359A">
        <w:rPr>
          <w:rFonts w:ascii="Times New Roman" w:eastAsia="宋体" w:hAnsi="Times New Roman" w:cs="Times New Roman"/>
          <w:szCs w:val="21"/>
          <w:vertAlign w:val="superscript"/>
        </w:rPr>
        <w:fldChar w:fldCharType="separate"/>
      </w:r>
      <w:r w:rsidR="0023359A" w:rsidRPr="0023359A">
        <w:rPr>
          <w:rFonts w:ascii="Times New Roman" w:eastAsia="宋体" w:hAnsi="Times New Roman" w:cs="Times New Roman"/>
          <w:noProof/>
          <w:szCs w:val="21"/>
          <w:vertAlign w:val="superscript"/>
        </w:rPr>
        <w:t>[1]</w:t>
      </w:r>
      <w:r w:rsidR="0023359A" w:rsidRPr="0023359A">
        <w:rPr>
          <w:rFonts w:ascii="Times New Roman" w:eastAsia="宋体" w:hAnsi="Times New Roman" w:cs="Times New Roman"/>
          <w:szCs w:val="21"/>
          <w:vertAlign w:val="superscript"/>
        </w:rPr>
        <w:fldChar w:fldCharType="end"/>
      </w:r>
    </w:p>
    <w:p w14:paraId="515F8C01" w14:textId="77777777" w:rsidR="00A1000B" w:rsidRPr="000A22AC" w:rsidRDefault="00A1000B" w:rsidP="00A1000B">
      <w:pPr>
        <w:pStyle w:val="a9"/>
        <w:numPr>
          <w:ilvl w:val="0"/>
          <w:numId w:val="2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0A22AC">
        <w:rPr>
          <w:rFonts w:ascii="Times New Roman" w:eastAsia="宋体" w:hAnsi="Times New Roman" w:cs="Times New Roman"/>
          <w:szCs w:val="21"/>
        </w:rPr>
        <w:t>制备明显高于阈值水平的有味道和气味的物质样品，见表</w:t>
      </w:r>
      <w:r w:rsidRPr="000A22AC">
        <w:rPr>
          <w:rFonts w:ascii="Times New Roman" w:eastAsia="宋体" w:hAnsi="Times New Roman" w:cs="Times New Roman"/>
          <w:szCs w:val="21"/>
        </w:rPr>
        <w:t>1</w:t>
      </w:r>
      <w:r w:rsidRPr="000A22AC">
        <w:rPr>
          <w:rFonts w:ascii="Times New Roman" w:eastAsia="宋体" w:hAnsi="Times New Roman" w:cs="Times New Roman"/>
          <w:szCs w:val="21"/>
        </w:rPr>
        <w:t>。每个样品都编上不同的三位数随机编码。每种类型的样品提供一个给候选评价员，让其熟悉这些样品</w:t>
      </w:r>
    </w:p>
    <w:p w14:paraId="598AD516" w14:textId="77777777" w:rsidR="00A1000B" w:rsidRPr="000A22AC" w:rsidRDefault="00A1000B" w:rsidP="00A1000B">
      <w:pPr>
        <w:pStyle w:val="a9"/>
        <w:numPr>
          <w:ilvl w:val="0"/>
          <w:numId w:val="2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0A22AC">
        <w:rPr>
          <w:rFonts w:ascii="Times New Roman" w:eastAsia="宋体" w:hAnsi="Times New Roman" w:cs="Times New Roman"/>
          <w:szCs w:val="21"/>
        </w:rPr>
        <w:t>相同的样品标上不同的编码后，提供给候选评价员，要求他们与原来的样品一一匹配，并描述他们的感觉。</w:t>
      </w:r>
    </w:p>
    <w:p w14:paraId="3E1D8BDA" w14:textId="77777777" w:rsidR="00A1000B" w:rsidRPr="000A22AC" w:rsidRDefault="00A1000B" w:rsidP="00A1000B">
      <w:pPr>
        <w:pStyle w:val="a9"/>
        <w:numPr>
          <w:ilvl w:val="0"/>
          <w:numId w:val="2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0A22AC">
        <w:rPr>
          <w:rFonts w:ascii="Times New Roman" w:eastAsia="宋体" w:hAnsi="Times New Roman" w:cs="Times New Roman"/>
          <w:szCs w:val="21"/>
        </w:rPr>
        <w:t>提供的新样品数量是原样品的两倍。样品的浓度不能高至产生很强的遗留作用，从而影响以后的检验。品尝不同样品时应用无味无嗅的水来漱口。如果候选</w:t>
      </w:r>
      <w:proofErr w:type="gramStart"/>
      <w:r w:rsidRPr="000A22AC">
        <w:rPr>
          <w:rFonts w:ascii="Times New Roman" w:eastAsia="宋体" w:hAnsi="Times New Roman" w:cs="Times New Roman"/>
          <w:szCs w:val="21"/>
        </w:rPr>
        <w:t>评价员</w:t>
      </w:r>
      <w:proofErr w:type="gramEnd"/>
      <w:r w:rsidRPr="000A22AC">
        <w:rPr>
          <w:rFonts w:ascii="Times New Roman" w:eastAsia="宋体" w:hAnsi="Times New Roman" w:cs="Times New Roman"/>
          <w:szCs w:val="21"/>
        </w:rPr>
        <w:t>的正确匹配率低于</w:t>
      </w:r>
      <w:r w:rsidRPr="000A22AC">
        <w:rPr>
          <w:rFonts w:ascii="Times New Roman" w:eastAsia="宋体" w:hAnsi="Times New Roman" w:cs="Times New Roman"/>
          <w:szCs w:val="21"/>
        </w:rPr>
        <w:t>80%</w:t>
      </w:r>
      <w:r w:rsidRPr="000A22AC">
        <w:rPr>
          <w:rFonts w:ascii="Times New Roman" w:eastAsia="宋体" w:hAnsi="Times New Roman" w:cs="Times New Roman"/>
          <w:szCs w:val="21"/>
        </w:rPr>
        <w:t>，则不能作为优选评价员。表格见附件</w:t>
      </w:r>
      <w:r w:rsidRPr="000A22AC">
        <w:rPr>
          <w:rFonts w:ascii="Times New Roman" w:eastAsia="宋体" w:hAnsi="Times New Roman" w:cs="Times New Roman"/>
          <w:szCs w:val="21"/>
        </w:rPr>
        <w:t>1.</w:t>
      </w:r>
    </w:p>
    <w:p w14:paraId="0E8B0264" w14:textId="77777777" w:rsidR="00A1000B" w:rsidRPr="000A22AC" w:rsidRDefault="00A1000B" w:rsidP="00A1000B">
      <w:pPr>
        <w:spacing w:line="360" w:lineRule="auto"/>
        <w:jc w:val="center"/>
        <w:rPr>
          <w:rFonts w:ascii="Times New Roman" w:eastAsia="宋体" w:hAnsi="Times New Roman" w:cs="Times New Roman"/>
          <w:szCs w:val="21"/>
        </w:rPr>
      </w:pPr>
      <w:r w:rsidRPr="000A22AC">
        <w:rPr>
          <w:rFonts w:ascii="Times New Roman" w:eastAsia="宋体" w:hAnsi="Times New Roman" w:cs="Times New Roman"/>
          <w:szCs w:val="21"/>
        </w:rPr>
        <w:t>表</w:t>
      </w:r>
      <w:r w:rsidRPr="000A22AC">
        <w:rPr>
          <w:rFonts w:ascii="Times New Roman" w:eastAsia="宋体" w:hAnsi="Times New Roman" w:cs="Times New Roman"/>
          <w:szCs w:val="21"/>
        </w:rPr>
        <w:t xml:space="preserve">2 </w:t>
      </w:r>
      <w:r w:rsidRPr="000A22AC">
        <w:rPr>
          <w:rFonts w:ascii="Times New Roman" w:eastAsia="宋体" w:hAnsi="Times New Roman" w:cs="Times New Roman"/>
          <w:szCs w:val="21"/>
        </w:rPr>
        <w:t>匹配检验物质配比表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936"/>
        <w:gridCol w:w="902"/>
        <w:gridCol w:w="1559"/>
        <w:gridCol w:w="1985"/>
      </w:tblGrid>
      <w:tr w:rsidR="001F709D" w:rsidRPr="000A22AC" w14:paraId="39598D65" w14:textId="77777777" w:rsidTr="00261007">
        <w:trPr>
          <w:jc w:val="center"/>
        </w:trPr>
        <w:tc>
          <w:tcPr>
            <w:tcW w:w="1838" w:type="dxa"/>
            <w:gridSpan w:val="2"/>
            <w:vAlign w:val="center"/>
          </w:tcPr>
          <w:p w14:paraId="05E761CA" w14:textId="277A2867" w:rsidR="001F709D" w:rsidRPr="000A22AC" w:rsidRDefault="001F709D" w:rsidP="00261007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0A22AC">
              <w:rPr>
                <w:rFonts w:ascii="Times New Roman" w:eastAsia="宋体" w:hAnsi="Times New Roman" w:cs="Times New Roman"/>
                <w:szCs w:val="21"/>
              </w:rPr>
              <w:t>味觉</w:t>
            </w:r>
          </w:p>
        </w:tc>
        <w:tc>
          <w:tcPr>
            <w:tcW w:w="1559" w:type="dxa"/>
          </w:tcPr>
          <w:p w14:paraId="189F4359" w14:textId="77777777" w:rsidR="001F709D" w:rsidRPr="000A22AC" w:rsidRDefault="001F709D" w:rsidP="00501C9E">
            <w:pPr>
              <w:spacing w:line="360" w:lineRule="auto"/>
              <w:rPr>
                <w:rFonts w:ascii="Times New Roman" w:eastAsia="宋体" w:hAnsi="Times New Roman" w:cs="Times New Roman"/>
                <w:szCs w:val="21"/>
              </w:rPr>
            </w:pPr>
            <w:r w:rsidRPr="000A22AC">
              <w:rPr>
                <w:rFonts w:ascii="Times New Roman" w:eastAsia="宋体" w:hAnsi="Times New Roman" w:cs="Times New Roman"/>
                <w:szCs w:val="21"/>
              </w:rPr>
              <w:t>物质</w:t>
            </w:r>
          </w:p>
        </w:tc>
        <w:tc>
          <w:tcPr>
            <w:tcW w:w="1985" w:type="dxa"/>
          </w:tcPr>
          <w:p w14:paraId="30E77351" w14:textId="77777777" w:rsidR="001F709D" w:rsidRPr="000A22AC" w:rsidRDefault="001F709D" w:rsidP="00501C9E">
            <w:pPr>
              <w:spacing w:line="360" w:lineRule="auto"/>
              <w:rPr>
                <w:rFonts w:ascii="Times New Roman" w:eastAsia="宋体" w:hAnsi="Times New Roman" w:cs="Times New Roman"/>
                <w:szCs w:val="21"/>
              </w:rPr>
            </w:pPr>
            <w:r w:rsidRPr="000A22AC">
              <w:rPr>
                <w:rFonts w:ascii="Times New Roman" w:eastAsia="宋体" w:hAnsi="Times New Roman" w:cs="Times New Roman"/>
                <w:szCs w:val="21"/>
              </w:rPr>
              <w:t>室温下水溶液</w:t>
            </w:r>
            <w:r w:rsidRPr="000A22AC">
              <w:rPr>
                <w:rFonts w:ascii="Times New Roman" w:eastAsia="宋体" w:hAnsi="Times New Roman" w:cs="Times New Roman"/>
                <w:szCs w:val="21"/>
              </w:rPr>
              <w:t xml:space="preserve"> g/L</w:t>
            </w:r>
          </w:p>
        </w:tc>
      </w:tr>
      <w:tr w:rsidR="001F709D" w:rsidRPr="000A22AC" w14:paraId="121C7091" w14:textId="77777777" w:rsidTr="008F3FBD">
        <w:trPr>
          <w:jc w:val="center"/>
        </w:trPr>
        <w:tc>
          <w:tcPr>
            <w:tcW w:w="936" w:type="dxa"/>
            <w:vMerge w:val="restart"/>
          </w:tcPr>
          <w:p w14:paraId="3B9239BA" w14:textId="77777777" w:rsidR="001F709D" w:rsidRPr="000A22AC" w:rsidRDefault="001F709D" w:rsidP="00501C9E">
            <w:pPr>
              <w:spacing w:line="360" w:lineRule="auto"/>
              <w:rPr>
                <w:rFonts w:ascii="Times New Roman" w:eastAsia="宋体" w:hAnsi="Times New Roman" w:cs="Times New Roman"/>
                <w:szCs w:val="21"/>
              </w:rPr>
            </w:pPr>
            <w:r w:rsidRPr="000A22AC">
              <w:rPr>
                <w:rFonts w:ascii="Times New Roman" w:eastAsia="宋体" w:hAnsi="Times New Roman" w:cs="Times New Roman"/>
                <w:szCs w:val="21"/>
              </w:rPr>
              <w:t>味觉</w:t>
            </w:r>
          </w:p>
        </w:tc>
        <w:tc>
          <w:tcPr>
            <w:tcW w:w="902" w:type="dxa"/>
          </w:tcPr>
          <w:p w14:paraId="73BD6CD5" w14:textId="77777777" w:rsidR="001F709D" w:rsidRPr="000A22AC" w:rsidRDefault="001F709D" w:rsidP="00501C9E">
            <w:pPr>
              <w:spacing w:line="360" w:lineRule="auto"/>
              <w:rPr>
                <w:rFonts w:ascii="Times New Roman" w:eastAsia="宋体" w:hAnsi="Times New Roman" w:cs="Times New Roman"/>
                <w:szCs w:val="21"/>
              </w:rPr>
            </w:pPr>
            <w:r w:rsidRPr="000A22AC">
              <w:rPr>
                <w:rFonts w:ascii="Times New Roman" w:eastAsia="宋体" w:hAnsi="Times New Roman" w:cs="Times New Roman"/>
                <w:szCs w:val="21"/>
              </w:rPr>
              <w:t>甜</w:t>
            </w:r>
          </w:p>
        </w:tc>
        <w:tc>
          <w:tcPr>
            <w:tcW w:w="1559" w:type="dxa"/>
          </w:tcPr>
          <w:p w14:paraId="45052688" w14:textId="77777777" w:rsidR="001F709D" w:rsidRPr="000A22AC" w:rsidRDefault="001F709D" w:rsidP="00501C9E">
            <w:pPr>
              <w:spacing w:line="360" w:lineRule="auto"/>
              <w:rPr>
                <w:rFonts w:ascii="Times New Roman" w:eastAsia="宋体" w:hAnsi="Times New Roman" w:cs="Times New Roman"/>
                <w:szCs w:val="21"/>
              </w:rPr>
            </w:pPr>
            <w:r w:rsidRPr="000A22AC">
              <w:rPr>
                <w:rFonts w:ascii="Times New Roman" w:eastAsia="宋体" w:hAnsi="Times New Roman" w:cs="Times New Roman"/>
                <w:szCs w:val="21"/>
              </w:rPr>
              <w:t>蔗糖</w:t>
            </w:r>
          </w:p>
        </w:tc>
        <w:tc>
          <w:tcPr>
            <w:tcW w:w="1985" w:type="dxa"/>
          </w:tcPr>
          <w:p w14:paraId="71A412AF" w14:textId="77777777" w:rsidR="001F709D" w:rsidRPr="000A22AC" w:rsidRDefault="001F709D" w:rsidP="00501C9E">
            <w:pPr>
              <w:spacing w:line="360" w:lineRule="auto"/>
              <w:rPr>
                <w:rFonts w:ascii="Times New Roman" w:eastAsia="宋体" w:hAnsi="Times New Roman" w:cs="Times New Roman"/>
                <w:szCs w:val="21"/>
              </w:rPr>
            </w:pPr>
            <w:r w:rsidRPr="000A22AC">
              <w:rPr>
                <w:rFonts w:ascii="Times New Roman" w:eastAsia="宋体" w:hAnsi="Times New Roman" w:cs="Times New Roman"/>
                <w:szCs w:val="21"/>
              </w:rPr>
              <w:t>16</w:t>
            </w:r>
          </w:p>
        </w:tc>
      </w:tr>
      <w:tr w:rsidR="001F709D" w:rsidRPr="000A22AC" w14:paraId="23A4B772" w14:textId="77777777" w:rsidTr="008F3FBD">
        <w:trPr>
          <w:jc w:val="center"/>
        </w:trPr>
        <w:tc>
          <w:tcPr>
            <w:tcW w:w="936" w:type="dxa"/>
            <w:vMerge/>
          </w:tcPr>
          <w:p w14:paraId="68171B61" w14:textId="77777777" w:rsidR="001F709D" w:rsidRPr="000A22AC" w:rsidRDefault="001F709D" w:rsidP="00501C9E">
            <w:pPr>
              <w:spacing w:line="360" w:lineRule="auto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902" w:type="dxa"/>
          </w:tcPr>
          <w:p w14:paraId="598234A0" w14:textId="77777777" w:rsidR="001F709D" w:rsidRPr="000A22AC" w:rsidRDefault="001F709D" w:rsidP="00501C9E">
            <w:pPr>
              <w:spacing w:line="360" w:lineRule="auto"/>
              <w:rPr>
                <w:rFonts w:ascii="Times New Roman" w:eastAsia="宋体" w:hAnsi="Times New Roman" w:cs="Times New Roman"/>
                <w:szCs w:val="21"/>
              </w:rPr>
            </w:pPr>
            <w:r w:rsidRPr="000A22AC">
              <w:rPr>
                <w:rFonts w:ascii="Times New Roman" w:eastAsia="宋体" w:hAnsi="Times New Roman" w:cs="Times New Roman"/>
                <w:szCs w:val="21"/>
              </w:rPr>
              <w:t>酸</w:t>
            </w:r>
          </w:p>
        </w:tc>
        <w:tc>
          <w:tcPr>
            <w:tcW w:w="1559" w:type="dxa"/>
          </w:tcPr>
          <w:p w14:paraId="7329B68A" w14:textId="77777777" w:rsidR="001F709D" w:rsidRPr="000A22AC" w:rsidRDefault="001F709D" w:rsidP="00501C9E">
            <w:pPr>
              <w:spacing w:line="360" w:lineRule="auto"/>
              <w:rPr>
                <w:rFonts w:ascii="Times New Roman" w:eastAsia="宋体" w:hAnsi="Times New Roman" w:cs="Times New Roman"/>
                <w:szCs w:val="21"/>
              </w:rPr>
            </w:pPr>
            <w:r w:rsidRPr="000A22AC">
              <w:rPr>
                <w:rFonts w:ascii="Times New Roman" w:eastAsia="宋体" w:hAnsi="Times New Roman" w:cs="Times New Roman"/>
                <w:szCs w:val="21"/>
              </w:rPr>
              <w:t>柠檬酸</w:t>
            </w:r>
          </w:p>
        </w:tc>
        <w:tc>
          <w:tcPr>
            <w:tcW w:w="1985" w:type="dxa"/>
          </w:tcPr>
          <w:p w14:paraId="224CB2DD" w14:textId="77777777" w:rsidR="001F709D" w:rsidRPr="000A22AC" w:rsidRDefault="001F709D" w:rsidP="00501C9E">
            <w:pPr>
              <w:spacing w:line="360" w:lineRule="auto"/>
              <w:rPr>
                <w:rFonts w:ascii="Times New Roman" w:eastAsia="宋体" w:hAnsi="Times New Roman" w:cs="Times New Roman"/>
                <w:szCs w:val="21"/>
              </w:rPr>
            </w:pPr>
            <w:r w:rsidRPr="000A22AC">
              <w:rPr>
                <w:rFonts w:ascii="Times New Roman" w:eastAsia="宋体" w:hAnsi="Times New Roman" w:cs="Times New Roman"/>
                <w:szCs w:val="21"/>
              </w:rPr>
              <w:t>1</w:t>
            </w:r>
          </w:p>
        </w:tc>
      </w:tr>
      <w:tr w:rsidR="001F709D" w:rsidRPr="000A22AC" w14:paraId="5CEB2BC9" w14:textId="77777777" w:rsidTr="008F3FBD">
        <w:trPr>
          <w:jc w:val="center"/>
        </w:trPr>
        <w:tc>
          <w:tcPr>
            <w:tcW w:w="936" w:type="dxa"/>
            <w:vMerge/>
          </w:tcPr>
          <w:p w14:paraId="011E4E62" w14:textId="77777777" w:rsidR="001F709D" w:rsidRPr="000A22AC" w:rsidRDefault="001F709D" w:rsidP="00501C9E">
            <w:pPr>
              <w:spacing w:line="360" w:lineRule="auto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902" w:type="dxa"/>
          </w:tcPr>
          <w:p w14:paraId="02B1C166" w14:textId="77777777" w:rsidR="001F709D" w:rsidRPr="000A22AC" w:rsidRDefault="001F709D" w:rsidP="00501C9E">
            <w:pPr>
              <w:spacing w:line="360" w:lineRule="auto"/>
              <w:rPr>
                <w:rFonts w:ascii="Times New Roman" w:eastAsia="宋体" w:hAnsi="Times New Roman" w:cs="Times New Roman"/>
                <w:szCs w:val="21"/>
              </w:rPr>
            </w:pPr>
            <w:r w:rsidRPr="000A22AC">
              <w:rPr>
                <w:rFonts w:ascii="Times New Roman" w:eastAsia="宋体" w:hAnsi="Times New Roman" w:cs="Times New Roman"/>
                <w:szCs w:val="21"/>
              </w:rPr>
              <w:t>苦</w:t>
            </w:r>
          </w:p>
        </w:tc>
        <w:tc>
          <w:tcPr>
            <w:tcW w:w="1559" w:type="dxa"/>
          </w:tcPr>
          <w:p w14:paraId="78551795" w14:textId="77777777" w:rsidR="001F709D" w:rsidRPr="000A22AC" w:rsidRDefault="001F709D" w:rsidP="00501C9E">
            <w:pPr>
              <w:spacing w:line="360" w:lineRule="auto"/>
              <w:rPr>
                <w:rFonts w:ascii="Times New Roman" w:eastAsia="宋体" w:hAnsi="Times New Roman" w:cs="Times New Roman"/>
                <w:szCs w:val="21"/>
              </w:rPr>
            </w:pPr>
            <w:r w:rsidRPr="000A22AC">
              <w:rPr>
                <w:rFonts w:ascii="Times New Roman" w:eastAsia="宋体" w:hAnsi="Times New Roman" w:cs="Times New Roman"/>
                <w:szCs w:val="21"/>
              </w:rPr>
              <w:t>硫酸奎宁</w:t>
            </w:r>
          </w:p>
        </w:tc>
        <w:tc>
          <w:tcPr>
            <w:tcW w:w="1985" w:type="dxa"/>
          </w:tcPr>
          <w:p w14:paraId="737696F0" w14:textId="77777777" w:rsidR="001F709D" w:rsidRPr="000A22AC" w:rsidRDefault="001F709D" w:rsidP="00501C9E">
            <w:pPr>
              <w:spacing w:line="360" w:lineRule="auto"/>
              <w:rPr>
                <w:rFonts w:ascii="Times New Roman" w:eastAsia="宋体" w:hAnsi="Times New Roman" w:cs="Times New Roman"/>
                <w:szCs w:val="21"/>
              </w:rPr>
            </w:pPr>
            <w:r w:rsidRPr="000A22AC">
              <w:rPr>
                <w:rFonts w:ascii="Times New Roman" w:eastAsia="宋体" w:hAnsi="Times New Roman" w:cs="Times New Roman"/>
                <w:szCs w:val="21"/>
              </w:rPr>
              <w:t>0.075</w:t>
            </w:r>
          </w:p>
        </w:tc>
      </w:tr>
      <w:tr w:rsidR="001F709D" w:rsidRPr="000A22AC" w14:paraId="205FEE22" w14:textId="77777777" w:rsidTr="008F3FBD">
        <w:trPr>
          <w:jc w:val="center"/>
        </w:trPr>
        <w:tc>
          <w:tcPr>
            <w:tcW w:w="936" w:type="dxa"/>
            <w:vMerge/>
          </w:tcPr>
          <w:p w14:paraId="44FB9888" w14:textId="77777777" w:rsidR="001F709D" w:rsidRPr="000A22AC" w:rsidRDefault="001F709D" w:rsidP="00501C9E">
            <w:pPr>
              <w:spacing w:line="360" w:lineRule="auto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902" w:type="dxa"/>
          </w:tcPr>
          <w:p w14:paraId="0317836F" w14:textId="77777777" w:rsidR="001F709D" w:rsidRPr="000A22AC" w:rsidRDefault="001F709D" w:rsidP="00501C9E">
            <w:pPr>
              <w:spacing w:line="360" w:lineRule="auto"/>
              <w:rPr>
                <w:rFonts w:ascii="Times New Roman" w:eastAsia="宋体" w:hAnsi="Times New Roman" w:cs="Times New Roman"/>
                <w:szCs w:val="21"/>
              </w:rPr>
            </w:pPr>
            <w:r w:rsidRPr="000A22AC">
              <w:rPr>
                <w:rFonts w:ascii="Times New Roman" w:eastAsia="宋体" w:hAnsi="Times New Roman" w:cs="Times New Roman"/>
                <w:szCs w:val="21"/>
              </w:rPr>
              <w:t>咸</w:t>
            </w:r>
          </w:p>
        </w:tc>
        <w:tc>
          <w:tcPr>
            <w:tcW w:w="1559" w:type="dxa"/>
          </w:tcPr>
          <w:p w14:paraId="3819EDA0" w14:textId="77777777" w:rsidR="001F709D" w:rsidRPr="000A22AC" w:rsidRDefault="001F709D" w:rsidP="00501C9E">
            <w:pPr>
              <w:spacing w:line="360" w:lineRule="auto"/>
              <w:rPr>
                <w:rFonts w:ascii="Times New Roman" w:eastAsia="宋体" w:hAnsi="Times New Roman" w:cs="Times New Roman"/>
                <w:szCs w:val="21"/>
              </w:rPr>
            </w:pPr>
            <w:r w:rsidRPr="000A22AC">
              <w:rPr>
                <w:rFonts w:ascii="Times New Roman" w:eastAsia="宋体" w:hAnsi="Times New Roman" w:cs="Times New Roman"/>
                <w:szCs w:val="21"/>
              </w:rPr>
              <w:t>氯化钠</w:t>
            </w:r>
          </w:p>
        </w:tc>
        <w:tc>
          <w:tcPr>
            <w:tcW w:w="1985" w:type="dxa"/>
          </w:tcPr>
          <w:p w14:paraId="55BDE4B9" w14:textId="77777777" w:rsidR="001F709D" w:rsidRPr="000A22AC" w:rsidRDefault="001F709D" w:rsidP="00501C9E">
            <w:pPr>
              <w:spacing w:line="360" w:lineRule="auto"/>
              <w:rPr>
                <w:rFonts w:ascii="Times New Roman" w:eastAsia="宋体" w:hAnsi="Times New Roman" w:cs="Times New Roman"/>
                <w:szCs w:val="21"/>
              </w:rPr>
            </w:pPr>
            <w:r w:rsidRPr="000A22AC">
              <w:rPr>
                <w:rFonts w:ascii="Times New Roman" w:eastAsia="宋体" w:hAnsi="Times New Roman" w:cs="Times New Roman"/>
                <w:szCs w:val="21"/>
              </w:rPr>
              <w:t>5</w:t>
            </w:r>
          </w:p>
        </w:tc>
      </w:tr>
      <w:tr w:rsidR="001F709D" w:rsidRPr="000A22AC" w14:paraId="01FA5B36" w14:textId="77777777" w:rsidTr="008F3FBD">
        <w:trPr>
          <w:jc w:val="center"/>
        </w:trPr>
        <w:tc>
          <w:tcPr>
            <w:tcW w:w="936" w:type="dxa"/>
            <w:vMerge/>
          </w:tcPr>
          <w:p w14:paraId="1B3F5AB5" w14:textId="77777777" w:rsidR="001F709D" w:rsidRPr="000A22AC" w:rsidRDefault="001F709D" w:rsidP="00501C9E">
            <w:pPr>
              <w:spacing w:line="360" w:lineRule="auto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902" w:type="dxa"/>
          </w:tcPr>
          <w:p w14:paraId="688788C0" w14:textId="77777777" w:rsidR="001F709D" w:rsidRPr="000A22AC" w:rsidRDefault="001F709D" w:rsidP="00501C9E">
            <w:pPr>
              <w:spacing w:line="360" w:lineRule="auto"/>
              <w:rPr>
                <w:rFonts w:ascii="Times New Roman" w:eastAsia="宋体" w:hAnsi="Times New Roman" w:cs="Times New Roman"/>
                <w:szCs w:val="21"/>
              </w:rPr>
            </w:pPr>
            <w:r w:rsidRPr="000A22AC">
              <w:rPr>
                <w:rFonts w:ascii="Times New Roman" w:eastAsia="宋体" w:hAnsi="Times New Roman" w:cs="Times New Roman"/>
                <w:szCs w:val="21"/>
              </w:rPr>
              <w:t>鲜</w:t>
            </w:r>
          </w:p>
        </w:tc>
        <w:tc>
          <w:tcPr>
            <w:tcW w:w="1559" w:type="dxa"/>
          </w:tcPr>
          <w:p w14:paraId="32961407" w14:textId="77777777" w:rsidR="001F709D" w:rsidRPr="000A22AC" w:rsidRDefault="001F709D" w:rsidP="00501C9E">
            <w:pPr>
              <w:spacing w:line="360" w:lineRule="auto"/>
              <w:rPr>
                <w:rFonts w:ascii="Times New Roman" w:eastAsia="宋体" w:hAnsi="Times New Roman" w:cs="Times New Roman"/>
                <w:szCs w:val="21"/>
              </w:rPr>
            </w:pPr>
            <w:r w:rsidRPr="000A22AC">
              <w:rPr>
                <w:rFonts w:ascii="Times New Roman" w:eastAsia="宋体" w:hAnsi="Times New Roman" w:cs="Times New Roman"/>
                <w:szCs w:val="21"/>
              </w:rPr>
              <w:t>谷氨酸钠</w:t>
            </w:r>
          </w:p>
        </w:tc>
        <w:tc>
          <w:tcPr>
            <w:tcW w:w="1985" w:type="dxa"/>
          </w:tcPr>
          <w:p w14:paraId="428B280F" w14:textId="77777777" w:rsidR="001F709D" w:rsidRPr="000A22AC" w:rsidRDefault="001F709D" w:rsidP="00501C9E">
            <w:pPr>
              <w:spacing w:line="360" w:lineRule="auto"/>
              <w:rPr>
                <w:rFonts w:ascii="Times New Roman" w:eastAsia="宋体" w:hAnsi="Times New Roman" w:cs="Times New Roman"/>
                <w:szCs w:val="21"/>
              </w:rPr>
            </w:pPr>
            <w:r w:rsidRPr="000A22AC">
              <w:rPr>
                <w:rFonts w:ascii="Times New Roman" w:eastAsia="宋体" w:hAnsi="Times New Roman" w:cs="Times New Roman"/>
                <w:szCs w:val="21"/>
              </w:rPr>
              <w:t>1</w:t>
            </w:r>
          </w:p>
        </w:tc>
      </w:tr>
    </w:tbl>
    <w:p w14:paraId="72CDB0CF" w14:textId="6EDFBD27" w:rsidR="00A1000B" w:rsidRDefault="00A1000B" w:rsidP="00A1000B">
      <w:pPr>
        <w:spacing w:line="360" w:lineRule="auto"/>
        <w:rPr>
          <w:rFonts w:ascii="Times New Roman" w:eastAsia="宋体" w:hAnsi="Times New Roman" w:cs="Times New Roman"/>
          <w:szCs w:val="21"/>
        </w:rPr>
      </w:pP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936"/>
        <w:gridCol w:w="902"/>
        <w:gridCol w:w="1559"/>
        <w:gridCol w:w="1985"/>
      </w:tblGrid>
      <w:tr w:rsidR="00261007" w:rsidRPr="00261007" w14:paraId="6E006D93" w14:textId="77777777" w:rsidTr="00261007">
        <w:trPr>
          <w:jc w:val="center"/>
        </w:trPr>
        <w:tc>
          <w:tcPr>
            <w:tcW w:w="1838" w:type="dxa"/>
            <w:gridSpan w:val="2"/>
            <w:vAlign w:val="center"/>
          </w:tcPr>
          <w:p w14:paraId="066AEC27" w14:textId="4929DBC0" w:rsidR="00261007" w:rsidRPr="00261007" w:rsidRDefault="00261007" w:rsidP="00261007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嗅觉</w:t>
            </w:r>
          </w:p>
        </w:tc>
        <w:tc>
          <w:tcPr>
            <w:tcW w:w="1559" w:type="dxa"/>
          </w:tcPr>
          <w:p w14:paraId="4EF24000" w14:textId="33208D23" w:rsidR="00261007" w:rsidRPr="00261007" w:rsidRDefault="00261007" w:rsidP="00261007">
            <w:pPr>
              <w:spacing w:line="360" w:lineRule="auto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样品</w:t>
            </w:r>
          </w:p>
        </w:tc>
        <w:tc>
          <w:tcPr>
            <w:tcW w:w="1985" w:type="dxa"/>
          </w:tcPr>
          <w:p w14:paraId="3E8E23CE" w14:textId="09091654" w:rsidR="00261007" w:rsidRPr="00261007" w:rsidRDefault="00261007" w:rsidP="00261007">
            <w:pPr>
              <w:spacing w:line="360" w:lineRule="auto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品牌</w:t>
            </w:r>
          </w:p>
        </w:tc>
      </w:tr>
      <w:tr w:rsidR="00261007" w:rsidRPr="00261007" w14:paraId="6AE65BA7" w14:textId="77777777" w:rsidTr="003E406B">
        <w:trPr>
          <w:jc w:val="center"/>
        </w:trPr>
        <w:tc>
          <w:tcPr>
            <w:tcW w:w="936" w:type="dxa"/>
            <w:vMerge w:val="restart"/>
          </w:tcPr>
          <w:p w14:paraId="0A2F21A5" w14:textId="77777777" w:rsidR="00261007" w:rsidRPr="00261007" w:rsidRDefault="00261007" w:rsidP="00261007">
            <w:pPr>
              <w:spacing w:line="360" w:lineRule="auto"/>
              <w:rPr>
                <w:rFonts w:ascii="Times New Roman" w:eastAsia="宋体" w:hAnsi="Times New Roman" w:cs="Times New Roman"/>
                <w:szCs w:val="21"/>
              </w:rPr>
            </w:pPr>
            <w:r w:rsidRPr="00261007">
              <w:rPr>
                <w:rFonts w:ascii="Times New Roman" w:eastAsia="宋体" w:hAnsi="Times New Roman" w:cs="Times New Roman"/>
                <w:szCs w:val="21"/>
              </w:rPr>
              <w:t>嗅觉</w:t>
            </w:r>
          </w:p>
        </w:tc>
        <w:tc>
          <w:tcPr>
            <w:tcW w:w="902" w:type="dxa"/>
          </w:tcPr>
          <w:p w14:paraId="4D2A6000" w14:textId="77777777" w:rsidR="00261007" w:rsidRPr="00261007" w:rsidRDefault="00261007" w:rsidP="00261007">
            <w:pPr>
              <w:spacing w:line="360" w:lineRule="auto"/>
              <w:rPr>
                <w:rFonts w:ascii="Times New Roman" w:eastAsia="宋体" w:hAnsi="Times New Roman" w:cs="Times New Roman"/>
                <w:szCs w:val="21"/>
              </w:rPr>
            </w:pPr>
            <w:r w:rsidRPr="00261007">
              <w:rPr>
                <w:rFonts w:ascii="Times New Roman" w:eastAsia="宋体" w:hAnsi="Times New Roman" w:cs="Times New Roman"/>
                <w:szCs w:val="21"/>
              </w:rPr>
              <w:t>香草</w:t>
            </w:r>
          </w:p>
        </w:tc>
        <w:tc>
          <w:tcPr>
            <w:tcW w:w="1559" w:type="dxa"/>
          </w:tcPr>
          <w:p w14:paraId="6DB1CE84" w14:textId="77777777" w:rsidR="00261007" w:rsidRPr="00261007" w:rsidRDefault="00261007" w:rsidP="00261007">
            <w:pPr>
              <w:spacing w:line="360" w:lineRule="auto"/>
              <w:rPr>
                <w:rFonts w:ascii="Times New Roman" w:eastAsia="宋体" w:hAnsi="Times New Roman" w:cs="Times New Roman"/>
                <w:szCs w:val="21"/>
              </w:rPr>
            </w:pPr>
            <w:r w:rsidRPr="00261007">
              <w:rPr>
                <w:rFonts w:ascii="Times New Roman" w:eastAsia="宋体" w:hAnsi="Times New Roman" w:cs="Times New Roman"/>
                <w:szCs w:val="21"/>
              </w:rPr>
              <w:t>香草精油</w:t>
            </w:r>
          </w:p>
        </w:tc>
        <w:tc>
          <w:tcPr>
            <w:tcW w:w="1985" w:type="dxa"/>
          </w:tcPr>
          <w:p w14:paraId="594C9B15" w14:textId="146CB696" w:rsidR="00261007" w:rsidRPr="00261007" w:rsidRDefault="00261007" w:rsidP="00261007">
            <w:pPr>
              <w:spacing w:line="360" w:lineRule="auto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瑞</w:t>
            </w:r>
            <w:proofErr w:type="gramStart"/>
            <w:r>
              <w:rPr>
                <w:rFonts w:ascii="Times New Roman" w:eastAsia="宋体" w:hAnsi="Times New Roman" w:cs="Times New Roman" w:hint="eastAsia"/>
                <w:szCs w:val="21"/>
              </w:rPr>
              <w:t>娜</w:t>
            </w:r>
            <w:proofErr w:type="gramEnd"/>
          </w:p>
        </w:tc>
      </w:tr>
      <w:tr w:rsidR="00261007" w:rsidRPr="00261007" w14:paraId="10A965A8" w14:textId="77777777" w:rsidTr="003E406B">
        <w:trPr>
          <w:jc w:val="center"/>
        </w:trPr>
        <w:tc>
          <w:tcPr>
            <w:tcW w:w="936" w:type="dxa"/>
            <w:vMerge/>
          </w:tcPr>
          <w:p w14:paraId="22570C82" w14:textId="77777777" w:rsidR="00261007" w:rsidRPr="00261007" w:rsidRDefault="00261007" w:rsidP="00261007">
            <w:pPr>
              <w:spacing w:line="360" w:lineRule="auto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902" w:type="dxa"/>
          </w:tcPr>
          <w:p w14:paraId="00878E01" w14:textId="77777777" w:rsidR="00261007" w:rsidRPr="00261007" w:rsidRDefault="00261007" w:rsidP="00261007">
            <w:pPr>
              <w:spacing w:line="360" w:lineRule="auto"/>
              <w:rPr>
                <w:rFonts w:ascii="Times New Roman" w:eastAsia="宋体" w:hAnsi="Times New Roman" w:cs="Times New Roman"/>
                <w:szCs w:val="21"/>
              </w:rPr>
            </w:pPr>
            <w:r w:rsidRPr="00261007">
              <w:rPr>
                <w:rFonts w:ascii="Times New Roman" w:eastAsia="宋体" w:hAnsi="Times New Roman" w:cs="Times New Roman"/>
                <w:szCs w:val="21"/>
              </w:rPr>
              <w:t>柠檬</w:t>
            </w:r>
          </w:p>
        </w:tc>
        <w:tc>
          <w:tcPr>
            <w:tcW w:w="1559" w:type="dxa"/>
          </w:tcPr>
          <w:p w14:paraId="6B5F675F" w14:textId="77777777" w:rsidR="00261007" w:rsidRPr="00261007" w:rsidRDefault="00261007" w:rsidP="00261007">
            <w:pPr>
              <w:spacing w:line="360" w:lineRule="auto"/>
              <w:rPr>
                <w:rFonts w:ascii="Times New Roman" w:eastAsia="宋体" w:hAnsi="Times New Roman" w:cs="Times New Roman"/>
                <w:szCs w:val="21"/>
              </w:rPr>
            </w:pPr>
            <w:r w:rsidRPr="00261007">
              <w:rPr>
                <w:rFonts w:ascii="Times New Roman" w:eastAsia="宋体" w:hAnsi="Times New Roman" w:cs="Times New Roman"/>
                <w:szCs w:val="21"/>
              </w:rPr>
              <w:t>柠檬精油</w:t>
            </w:r>
          </w:p>
        </w:tc>
        <w:tc>
          <w:tcPr>
            <w:tcW w:w="1985" w:type="dxa"/>
          </w:tcPr>
          <w:p w14:paraId="460D8B64" w14:textId="0D988AAF" w:rsidR="00261007" w:rsidRPr="00261007" w:rsidRDefault="00261007" w:rsidP="00261007">
            <w:pPr>
              <w:spacing w:line="360" w:lineRule="auto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瑞</w:t>
            </w:r>
            <w:proofErr w:type="gramStart"/>
            <w:r>
              <w:rPr>
                <w:rFonts w:ascii="Times New Roman" w:eastAsia="宋体" w:hAnsi="Times New Roman" w:cs="Times New Roman" w:hint="eastAsia"/>
                <w:szCs w:val="21"/>
              </w:rPr>
              <w:t>娜</w:t>
            </w:r>
            <w:proofErr w:type="gramEnd"/>
          </w:p>
        </w:tc>
      </w:tr>
      <w:tr w:rsidR="00261007" w:rsidRPr="00261007" w14:paraId="2AC6E13C" w14:textId="77777777" w:rsidTr="003E406B">
        <w:trPr>
          <w:jc w:val="center"/>
        </w:trPr>
        <w:tc>
          <w:tcPr>
            <w:tcW w:w="936" w:type="dxa"/>
            <w:vMerge/>
          </w:tcPr>
          <w:p w14:paraId="4DAD87D7" w14:textId="77777777" w:rsidR="00261007" w:rsidRPr="00261007" w:rsidRDefault="00261007" w:rsidP="00261007">
            <w:pPr>
              <w:spacing w:line="360" w:lineRule="auto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902" w:type="dxa"/>
          </w:tcPr>
          <w:p w14:paraId="15412A96" w14:textId="77777777" w:rsidR="00261007" w:rsidRPr="00261007" w:rsidRDefault="00261007" w:rsidP="00261007">
            <w:pPr>
              <w:spacing w:line="360" w:lineRule="auto"/>
              <w:rPr>
                <w:rFonts w:ascii="Times New Roman" w:eastAsia="宋体" w:hAnsi="Times New Roman" w:cs="Times New Roman"/>
                <w:szCs w:val="21"/>
              </w:rPr>
            </w:pPr>
            <w:r w:rsidRPr="00261007">
              <w:rPr>
                <w:rFonts w:ascii="Times New Roman" w:eastAsia="宋体" w:hAnsi="Times New Roman" w:cs="Times New Roman"/>
                <w:szCs w:val="21"/>
              </w:rPr>
              <w:t>薄荷</w:t>
            </w:r>
          </w:p>
        </w:tc>
        <w:tc>
          <w:tcPr>
            <w:tcW w:w="1559" w:type="dxa"/>
          </w:tcPr>
          <w:p w14:paraId="000B6A0E" w14:textId="77777777" w:rsidR="00261007" w:rsidRPr="00261007" w:rsidRDefault="00261007" w:rsidP="00261007">
            <w:pPr>
              <w:spacing w:line="360" w:lineRule="auto"/>
              <w:rPr>
                <w:rFonts w:ascii="Times New Roman" w:eastAsia="宋体" w:hAnsi="Times New Roman" w:cs="Times New Roman"/>
                <w:szCs w:val="21"/>
              </w:rPr>
            </w:pPr>
            <w:r w:rsidRPr="00261007">
              <w:rPr>
                <w:rFonts w:ascii="Times New Roman" w:eastAsia="宋体" w:hAnsi="Times New Roman" w:cs="Times New Roman"/>
                <w:szCs w:val="21"/>
              </w:rPr>
              <w:t>薄荷精油</w:t>
            </w:r>
          </w:p>
        </w:tc>
        <w:tc>
          <w:tcPr>
            <w:tcW w:w="1985" w:type="dxa"/>
          </w:tcPr>
          <w:p w14:paraId="50F038FB" w14:textId="7977593B" w:rsidR="00261007" w:rsidRPr="00261007" w:rsidRDefault="00261007" w:rsidP="00261007">
            <w:pPr>
              <w:spacing w:line="360" w:lineRule="auto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瑞</w:t>
            </w:r>
            <w:proofErr w:type="gramStart"/>
            <w:r>
              <w:rPr>
                <w:rFonts w:ascii="Times New Roman" w:eastAsia="宋体" w:hAnsi="Times New Roman" w:cs="Times New Roman" w:hint="eastAsia"/>
                <w:szCs w:val="21"/>
              </w:rPr>
              <w:t>娜</w:t>
            </w:r>
            <w:proofErr w:type="gramEnd"/>
          </w:p>
        </w:tc>
      </w:tr>
      <w:tr w:rsidR="00261007" w:rsidRPr="00261007" w14:paraId="22F384EE" w14:textId="77777777" w:rsidTr="003E406B">
        <w:trPr>
          <w:jc w:val="center"/>
        </w:trPr>
        <w:tc>
          <w:tcPr>
            <w:tcW w:w="936" w:type="dxa"/>
            <w:vMerge/>
          </w:tcPr>
          <w:p w14:paraId="2ABB7910" w14:textId="77777777" w:rsidR="00261007" w:rsidRPr="00261007" w:rsidRDefault="00261007" w:rsidP="00261007">
            <w:pPr>
              <w:spacing w:line="360" w:lineRule="auto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902" w:type="dxa"/>
          </w:tcPr>
          <w:p w14:paraId="7520327A" w14:textId="77777777" w:rsidR="00261007" w:rsidRPr="00261007" w:rsidRDefault="00261007" w:rsidP="00261007">
            <w:pPr>
              <w:spacing w:line="360" w:lineRule="auto"/>
              <w:rPr>
                <w:rFonts w:ascii="Times New Roman" w:eastAsia="宋体" w:hAnsi="Times New Roman" w:cs="Times New Roman"/>
                <w:szCs w:val="21"/>
              </w:rPr>
            </w:pPr>
            <w:r w:rsidRPr="00261007">
              <w:rPr>
                <w:rFonts w:ascii="Times New Roman" w:eastAsia="宋体" w:hAnsi="Times New Roman" w:cs="Times New Roman"/>
                <w:szCs w:val="21"/>
              </w:rPr>
              <w:t>生姜</w:t>
            </w:r>
          </w:p>
        </w:tc>
        <w:tc>
          <w:tcPr>
            <w:tcW w:w="1559" w:type="dxa"/>
          </w:tcPr>
          <w:p w14:paraId="6F3D6016" w14:textId="77777777" w:rsidR="00261007" w:rsidRPr="00261007" w:rsidRDefault="00261007" w:rsidP="00261007">
            <w:pPr>
              <w:spacing w:line="360" w:lineRule="auto"/>
              <w:rPr>
                <w:rFonts w:ascii="Times New Roman" w:eastAsia="宋体" w:hAnsi="Times New Roman" w:cs="Times New Roman"/>
                <w:szCs w:val="21"/>
              </w:rPr>
            </w:pPr>
            <w:r w:rsidRPr="00261007">
              <w:rPr>
                <w:rFonts w:ascii="Times New Roman" w:eastAsia="宋体" w:hAnsi="Times New Roman" w:cs="Times New Roman"/>
                <w:szCs w:val="21"/>
              </w:rPr>
              <w:t>生姜精油</w:t>
            </w:r>
          </w:p>
        </w:tc>
        <w:tc>
          <w:tcPr>
            <w:tcW w:w="1985" w:type="dxa"/>
          </w:tcPr>
          <w:p w14:paraId="209C303E" w14:textId="6F3D4B92" w:rsidR="00261007" w:rsidRPr="00261007" w:rsidRDefault="00261007" w:rsidP="00261007">
            <w:pPr>
              <w:spacing w:line="360" w:lineRule="auto"/>
              <w:rPr>
                <w:rFonts w:ascii="Times New Roman" w:eastAsia="宋体" w:hAnsi="Times New Roman" w:cs="Times New Roman"/>
                <w:szCs w:val="21"/>
              </w:rPr>
            </w:pPr>
            <w:proofErr w:type="gramStart"/>
            <w:r>
              <w:rPr>
                <w:rFonts w:ascii="Times New Roman" w:eastAsia="宋体" w:hAnsi="Times New Roman" w:cs="Times New Roman" w:hint="eastAsia"/>
                <w:szCs w:val="21"/>
              </w:rPr>
              <w:t>雪麦龙</w:t>
            </w:r>
            <w:proofErr w:type="gramEnd"/>
          </w:p>
        </w:tc>
      </w:tr>
      <w:tr w:rsidR="00261007" w:rsidRPr="00261007" w14:paraId="3A032E44" w14:textId="77777777" w:rsidTr="003E406B">
        <w:trPr>
          <w:jc w:val="center"/>
        </w:trPr>
        <w:tc>
          <w:tcPr>
            <w:tcW w:w="936" w:type="dxa"/>
            <w:vMerge/>
          </w:tcPr>
          <w:p w14:paraId="733F6018" w14:textId="77777777" w:rsidR="00261007" w:rsidRPr="00261007" w:rsidRDefault="00261007" w:rsidP="00261007">
            <w:pPr>
              <w:spacing w:line="360" w:lineRule="auto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902" w:type="dxa"/>
          </w:tcPr>
          <w:p w14:paraId="61567D6A" w14:textId="77777777" w:rsidR="00261007" w:rsidRPr="00261007" w:rsidRDefault="00261007" w:rsidP="00261007">
            <w:pPr>
              <w:spacing w:line="360" w:lineRule="auto"/>
              <w:rPr>
                <w:rFonts w:ascii="Times New Roman" w:eastAsia="宋体" w:hAnsi="Times New Roman" w:cs="Times New Roman"/>
                <w:szCs w:val="21"/>
              </w:rPr>
            </w:pPr>
            <w:r w:rsidRPr="00261007">
              <w:rPr>
                <w:rFonts w:ascii="Times New Roman" w:eastAsia="宋体" w:hAnsi="Times New Roman" w:cs="Times New Roman"/>
                <w:szCs w:val="21"/>
              </w:rPr>
              <w:t>茴香</w:t>
            </w:r>
          </w:p>
        </w:tc>
        <w:tc>
          <w:tcPr>
            <w:tcW w:w="1559" w:type="dxa"/>
          </w:tcPr>
          <w:p w14:paraId="4E163FB9" w14:textId="77777777" w:rsidR="00261007" w:rsidRPr="00261007" w:rsidRDefault="00261007" w:rsidP="00261007">
            <w:pPr>
              <w:spacing w:line="360" w:lineRule="auto"/>
              <w:rPr>
                <w:rFonts w:ascii="Times New Roman" w:eastAsia="宋体" w:hAnsi="Times New Roman" w:cs="Times New Roman"/>
                <w:szCs w:val="21"/>
              </w:rPr>
            </w:pPr>
            <w:r w:rsidRPr="00261007">
              <w:rPr>
                <w:rFonts w:ascii="Times New Roman" w:eastAsia="宋体" w:hAnsi="Times New Roman" w:cs="Times New Roman"/>
                <w:szCs w:val="21"/>
              </w:rPr>
              <w:t>茴香精油</w:t>
            </w:r>
          </w:p>
        </w:tc>
        <w:tc>
          <w:tcPr>
            <w:tcW w:w="1985" w:type="dxa"/>
          </w:tcPr>
          <w:p w14:paraId="46976B7B" w14:textId="5C736C44" w:rsidR="00261007" w:rsidRPr="00261007" w:rsidRDefault="00261007" w:rsidP="00261007">
            <w:pPr>
              <w:spacing w:line="360" w:lineRule="auto"/>
              <w:rPr>
                <w:rFonts w:ascii="Times New Roman" w:eastAsia="宋体" w:hAnsi="Times New Roman" w:cs="Times New Roman"/>
                <w:szCs w:val="21"/>
              </w:rPr>
            </w:pPr>
            <w:proofErr w:type="gramStart"/>
            <w:r>
              <w:rPr>
                <w:rFonts w:ascii="Times New Roman" w:eastAsia="宋体" w:hAnsi="Times New Roman" w:cs="Times New Roman" w:hint="eastAsia"/>
                <w:szCs w:val="21"/>
              </w:rPr>
              <w:t>雪麦龙</w:t>
            </w:r>
            <w:proofErr w:type="gramEnd"/>
          </w:p>
        </w:tc>
      </w:tr>
      <w:tr w:rsidR="00261007" w:rsidRPr="00261007" w14:paraId="3A5579B7" w14:textId="77777777" w:rsidTr="003E406B">
        <w:trPr>
          <w:jc w:val="center"/>
        </w:trPr>
        <w:tc>
          <w:tcPr>
            <w:tcW w:w="936" w:type="dxa"/>
            <w:vMerge/>
          </w:tcPr>
          <w:p w14:paraId="2712C5B7" w14:textId="77777777" w:rsidR="00261007" w:rsidRPr="00261007" w:rsidRDefault="00261007" w:rsidP="00261007">
            <w:pPr>
              <w:spacing w:line="360" w:lineRule="auto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902" w:type="dxa"/>
          </w:tcPr>
          <w:p w14:paraId="1637BD3F" w14:textId="77777777" w:rsidR="00261007" w:rsidRPr="00261007" w:rsidRDefault="00261007" w:rsidP="00261007">
            <w:pPr>
              <w:spacing w:line="360" w:lineRule="auto"/>
              <w:rPr>
                <w:rFonts w:ascii="Times New Roman" w:eastAsia="宋体" w:hAnsi="Times New Roman" w:cs="Times New Roman"/>
                <w:szCs w:val="21"/>
              </w:rPr>
            </w:pPr>
            <w:proofErr w:type="gramStart"/>
            <w:r w:rsidRPr="00261007">
              <w:rPr>
                <w:rFonts w:ascii="Times New Roman" w:eastAsia="宋体" w:hAnsi="Times New Roman" w:cs="Times New Roman"/>
                <w:szCs w:val="21"/>
              </w:rPr>
              <w:t>孜</w:t>
            </w:r>
            <w:proofErr w:type="gramEnd"/>
            <w:r w:rsidRPr="00261007">
              <w:rPr>
                <w:rFonts w:ascii="Times New Roman" w:eastAsia="宋体" w:hAnsi="Times New Roman" w:cs="Times New Roman"/>
                <w:szCs w:val="21"/>
              </w:rPr>
              <w:t>然</w:t>
            </w:r>
          </w:p>
        </w:tc>
        <w:tc>
          <w:tcPr>
            <w:tcW w:w="1559" w:type="dxa"/>
          </w:tcPr>
          <w:p w14:paraId="7363E377" w14:textId="77777777" w:rsidR="00261007" w:rsidRPr="00261007" w:rsidRDefault="00261007" w:rsidP="00261007">
            <w:pPr>
              <w:spacing w:line="360" w:lineRule="auto"/>
              <w:rPr>
                <w:rFonts w:ascii="Times New Roman" w:eastAsia="宋体" w:hAnsi="Times New Roman" w:cs="Times New Roman"/>
                <w:szCs w:val="21"/>
              </w:rPr>
            </w:pPr>
            <w:proofErr w:type="gramStart"/>
            <w:r w:rsidRPr="00261007">
              <w:rPr>
                <w:rFonts w:ascii="Times New Roman" w:eastAsia="宋体" w:hAnsi="Times New Roman" w:cs="Times New Roman"/>
                <w:szCs w:val="21"/>
              </w:rPr>
              <w:t>孜</w:t>
            </w:r>
            <w:proofErr w:type="gramEnd"/>
            <w:r w:rsidRPr="00261007">
              <w:rPr>
                <w:rFonts w:ascii="Times New Roman" w:eastAsia="宋体" w:hAnsi="Times New Roman" w:cs="Times New Roman"/>
                <w:szCs w:val="21"/>
              </w:rPr>
              <w:t>然精油</w:t>
            </w:r>
          </w:p>
        </w:tc>
        <w:tc>
          <w:tcPr>
            <w:tcW w:w="1985" w:type="dxa"/>
          </w:tcPr>
          <w:p w14:paraId="5A1A344E" w14:textId="6D5D184D" w:rsidR="00261007" w:rsidRPr="00261007" w:rsidRDefault="00261007" w:rsidP="00261007">
            <w:pPr>
              <w:spacing w:line="360" w:lineRule="auto"/>
              <w:rPr>
                <w:rFonts w:ascii="Times New Roman" w:eastAsia="宋体" w:hAnsi="Times New Roman" w:cs="Times New Roman"/>
                <w:szCs w:val="21"/>
              </w:rPr>
            </w:pPr>
            <w:proofErr w:type="gramStart"/>
            <w:r>
              <w:rPr>
                <w:rFonts w:ascii="Times New Roman" w:eastAsia="宋体" w:hAnsi="Times New Roman" w:cs="Times New Roman" w:hint="eastAsia"/>
                <w:szCs w:val="21"/>
              </w:rPr>
              <w:t>雪麦龙</w:t>
            </w:r>
            <w:proofErr w:type="gramEnd"/>
          </w:p>
        </w:tc>
      </w:tr>
    </w:tbl>
    <w:p w14:paraId="186875FC" w14:textId="77777777" w:rsidR="00261007" w:rsidRPr="000A22AC" w:rsidRDefault="00261007" w:rsidP="00A1000B">
      <w:pPr>
        <w:spacing w:line="360" w:lineRule="auto"/>
        <w:rPr>
          <w:rFonts w:ascii="Times New Roman" w:eastAsia="宋体" w:hAnsi="Times New Roman" w:cs="Times New Roman"/>
          <w:szCs w:val="21"/>
        </w:rPr>
      </w:pPr>
    </w:p>
    <w:p w14:paraId="50D72722" w14:textId="77777777" w:rsidR="00A1000B" w:rsidRPr="000A22AC" w:rsidRDefault="00A1000B" w:rsidP="00A1000B">
      <w:pPr>
        <w:spacing w:line="360" w:lineRule="auto"/>
        <w:rPr>
          <w:rFonts w:ascii="Times New Roman" w:eastAsia="宋体" w:hAnsi="Times New Roman" w:cs="Times New Roman"/>
          <w:szCs w:val="21"/>
        </w:rPr>
      </w:pPr>
    </w:p>
    <w:p w14:paraId="69052402" w14:textId="07EBD4C2" w:rsidR="00A1000B" w:rsidRPr="000A22AC" w:rsidRDefault="00A1000B" w:rsidP="00A1000B">
      <w:pPr>
        <w:pStyle w:val="a9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0A22AC">
        <w:rPr>
          <w:rFonts w:ascii="Times New Roman" w:eastAsia="宋体" w:hAnsi="Times New Roman" w:cs="Times New Roman"/>
          <w:szCs w:val="21"/>
        </w:rPr>
        <w:t>刺激物识别测试（通过</w:t>
      </w:r>
      <w:r w:rsidRPr="00261007">
        <w:rPr>
          <w:rFonts w:ascii="Times New Roman" w:eastAsia="宋体" w:hAnsi="Times New Roman" w:cs="Times New Roman" w:hint="eastAsia"/>
          <w:szCs w:val="21"/>
        </w:rPr>
        <w:t>三点检验</w:t>
      </w:r>
      <w:r w:rsidRPr="000A22AC">
        <w:rPr>
          <w:rFonts w:ascii="Times New Roman" w:eastAsia="宋体" w:hAnsi="Times New Roman" w:cs="Times New Roman"/>
          <w:szCs w:val="21"/>
        </w:rPr>
        <w:t>，见</w:t>
      </w:r>
      <w:r w:rsidRPr="000A22AC">
        <w:rPr>
          <w:rFonts w:ascii="Times New Roman" w:eastAsia="宋体" w:hAnsi="Times New Roman" w:cs="Times New Roman"/>
          <w:szCs w:val="21"/>
        </w:rPr>
        <w:t>GB/T 12311</w:t>
      </w:r>
      <w:r w:rsidRPr="000A22AC">
        <w:rPr>
          <w:rFonts w:ascii="Times New Roman" w:eastAsia="宋体" w:hAnsi="Times New Roman" w:cs="Times New Roman"/>
          <w:szCs w:val="21"/>
        </w:rPr>
        <w:t>）</w:t>
      </w:r>
      <w:r w:rsidRPr="000A22AC">
        <w:rPr>
          <w:rFonts w:ascii="Times New Roman" w:eastAsia="宋体" w:hAnsi="Times New Roman" w:cs="Times New Roman"/>
          <w:szCs w:val="21"/>
          <w:vertAlign w:val="superscript"/>
        </w:rPr>
        <w:fldChar w:fldCharType="begin"/>
      </w:r>
      <w:r w:rsidR="0023359A">
        <w:rPr>
          <w:rFonts w:ascii="Times New Roman" w:eastAsia="宋体" w:hAnsi="Times New Roman" w:cs="Times New Roman"/>
          <w:szCs w:val="21"/>
          <w:vertAlign w:val="superscript"/>
        </w:rPr>
        <w:instrText xml:space="preserve"> ADDIN EN.CITE &lt;EndNote&gt;&lt;Cite ExcludeAuth="1" ExcludeYear="1"&gt;&lt;RecNum&gt;15&lt;/RecNum&gt;&lt;DisplayText&gt;[2]&lt;/DisplayText&gt;&lt;record&gt;&lt;rec-number&gt;15&lt;/rec-number&gt;&lt;foreign-keys&gt;&lt;key app="EN" db-id="0v5e5wxph29vw5er02n59rzswae0w5e0svde" timestamp="1582983686"&gt;15&lt;/key&gt;&lt;key app="ENWeb" db-id=""&gt;0&lt;/key&gt;&lt;/foreign-keys&gt;&lt;ref-type name="Journal Article"&gt;17&lt;/ref-type&gt;&lt;contributors&gt;&lt;/contributors&gt;&lt;titles&gt;&lt;title&gt;&lt;style face="normal" font="default" size="100%"&gt;GBT 16291.1-2012 &lt;/style&gt;&lt;style face="normal" font="default" charset="134"</w:instrText>
      </w:r>
      <w:r w:rsidR="0023359A">
        <w:rPr>
          <w:rFonts w:ascii="Times New Roman" w:eastAsia="宋体" w:hAnsi="Times New Roman" w:cs="Times New Roman" w:hint="eastAsia"/>
          <w:szCs w:val="21"/>
          <w:vertAlign w:val="superscript"/>
        </w:rPr>
        <w:instrText xml:space="preserve"> size="100%"&gt;</w:instrText>
      </w:r>
      <w:r w:rsidR="0023359A">
        <w:rPr>
          <w:rFonts w:ascii="Times New Roman" w:eastAsia="宋体" w:hAnsi="Times New Roman" w:cs="Times New Roman" w:hint="eastAsia"/>
          <w:szCs w:val="21"/>
          <w:vertAlign w:val="superscript"/>
        </w:rPr>
        <w:instrText>感官分析</w:instrText>
      </w:r>
      <w:r w:rsidR="0023359A">
        <w:rPr>
          <w:rFonts w:ascii="Times New Roman" w:eastAsia="宋体" w:hAnsi="Times New Roman" w:cs="Times New Roman" w:hint="eastAsia"/>
          <w:szCs w:val="21"/>
          <w:vertAlign w:val="superscript"/>
        </w:rPr>
        <w:instrText>&lt;/style&gt;&lt;style face="normal" font="default" size="100%"&gt; &lt;/style&gt;&lt;style face="normal" font="default" charset="134" size="100%"&gt;</w:instrText>
      </w:r>
      <w:r w:rsidR="0023359A">
        <w:rPr>
          <w:rFonts w:ascii="Times New Roman" w:eastAsia="宋体" w:hAnsi="Times New Roman" w:cs="Times New Roman" w:hint="eastAsia"/>
          <w:szCs w:val="21"/>
          <w:vertAlign w:val="superscript"/>
        </w:rPr>
        <w:instrText>选拔、培训与管理评价员一般导则</w:instrText>
      </w:r>
      <w:r w:rsidR="0023359A">
        <w:rPr>
          <w:rFonts w:ascii="Times New Roman" w:eastAsia="宋体" w:hAnsi="Times New Roman" w:cs="Times New Roman" w:hint="eastAsia"/>
          <w:szCs w:val="21"/>
          <w:vertAlign w:val="superscript"/>
        </w:rPr>
        <w:instrText>&lt;/style&gt;&lt;style face="normal" font="default" size="100%"&gt; &lt;/style&gt;&lt;style face="normal" font="default" charset="134" size="100%"&gt;</w:instrText>
      </w:r>
      <w:r w:rsidR="0023359A">
        <w:rPr>
          <w:rFonts w:ascii="Times New Roman" w:eastAsia="宋体" w:hAnsi="Times New Roman" w:cs="Times New Roman" w:hint="eastAsia"/>
          <w:szCs w:val="21"/>
          <w:vertAlign w:val="superscript"/>
        </w:rPr>
        <w:instrText>第</w:instrText>
      </w:r>
      <w:r w:rsidR="0023359A">
        <w:rPr>
          <w:rFonts w:ascii="Times New Roman" w:eastAsia="宋体" w:hAnsi="Times New Roman" w:cs="Times New Roman" w:hint="eastAsia"/>
          <w:szCs w:val="21"/>
          <w:vertAlign w:val="superscript"/>
        </w:rPr>
        <w:instrText>&lt;/style&gt;&lt;style face="normal" font="default" size="100%"&gt;1&lt;/style&gt;&lt;style face="normal" font="default" charset="134" size="100%"&gt;</w:instrText>
      </w:r>
      <w:r w:rsidR="0023359A">
        <w:rPr>
          <w:rFonts w:ascii="Times New Roman" w:eastAsia="宋体" w:hAnsi="Times New Roman" w:cs="Times New Roman" w:hint="eastAsia"/>
          <w:szCs w:val="21"/>
          <w:vertAlign w:val="superscript"/>
        </w:rPr>
        <w:instrText>部分：优选评价员</w:instrText>
      </w:r>
      <w:r w:rsidR="0023359A">
        <w:rPr>
          <w:rFonts w:ascii="Times New Roman" w:eastAsia="宋体" w:hAnsi="Times New Roman" w:cs="Times New Roman" w:hint="eastAsia"/>
          <w:szCs w:val="21"/>
          <w:vertAlign w:val="superscript"/>
        </w:rPr>
        <w:instrText>&lt;/style&gt;&lt;style face="normal" font="default" size="100%"&gt;.&lt;/style&gt;&lt;/title&gt;&lt;/titles&gt;&lt;dates</w:instrText>
      </w:r>
      <w:r w:rsidR="0023359A">
        <w:rPr>
          <w:rFonts w:ascii="Times New Roman" w:eastAsia="宋体" w:hAnsi="Times New Roman" w:cs="Times New Roman"/>
          <w:szCs w:val="21"/>
          <w:vertAlign w:val="superscript"/>
        </w:rPr>
        <w:instrText>&gt;&lt;/dates&gt;&lt;urls&gt;&lt;/urls&gt;&lt;/record&gt;&lt;/Cite&gt;&lt;/EndNote&gt;</w:instrText>
      </w:r>
      <w:r w:rsidRPr="000A22AC">
        <w:rPr>
          <w:rFonts w:ascii="Times New Roman" w:eastAsia="宋体" w:hAnsi="Times New Roman" w:cs="Times New Roman"/>
          <w:szCs w:val="21"/>
          <w:vertAlign w:val="superscript"/>
        </w:rPr>
        <w:fldChar w:fldCharType="separate"/>
      </w:r>
      <w:r w:rsidR="0023359A">
        <w:rPr>
          <w:rFonts w:ascii="Times New Roman" w:eastAsia="宋体" w:hAnsi="Times New Roman" w:cs="Times New Roman"/>
          <w:noProof/>
          <w:szCs w:val="21"/>
          <w:vertAlign w:val="superscript"/>
        </w:rPr>
        <w:t>[2]</w:t>
      </w:r>
      <w:r w:rsidRPr="000A22AC">
        <w:rPr>
          <w:rFonts w:ascii="Times New Roman" w:eastAsia="宋体" w:hAnsi="Times New Roman" w:cs="Times New Roman"/>
          <w:szCs w:val="21"/>
          <w:vertAlign w:val="superscript"/>
        </w:rPr>
        <w:fldChar w:fldCharType="end"/>
      </w:r>
    </w:p>
    <w:p w14:paraId="00FC4967" w14:textId="6BB7EBE7" w:rsidR="00A1000B" w:rsidRPr="00261007" w:rsidRDefault="00A1000B" w:rsidP="00261007">
      <w:pPr>
        <w:spacing w:line="360" w:lineRule="auto"/>
        <w:ind w:firstLineChars="200" w:firstLine="420"/>
        <w:rPr>
          <w:rFonts w:ascii="Times New Roman" w:eastAsia="宋体" w:hAnsi="Times New Roman" w:cs="Times New Roman"/>
          <w:color w:val="000000" w:themeColor="text1"/>
          <w:szCs w:val="21"/>
        </w:rPr>
      </w:pPr>
      <w:r w:rsidRPr="00261007">
        <w:rPr>
          <w:rFonts w:ascii="Times New Roman" w:eastAsia="宋体" w:hAnsi="Times New Roman" w:cs="Times New Roman" w:hint="eastAsia"/>
          <w:color w:val="000000" w:themeColor="text1"/>
          <w:szCs w:val="21"/>
        </w:rPr>
        <w:t>向每位候选</w:t>
      </w:r>
      <w:proofErr w:type="gramStart"/>
      <w:r w:rsidRPr="00261007">
        <w:rPr>
          <w:rFonts w:ascii="Times New Roman" w:eastAsia="宋体" w:hAnsi="Times New Roman" w:cs="Times New Roman" w:hint="eastAsia"/>
          <w:color w:val="000000" w:themeColor="text1"/>
          <w:szCs w:val="21"/>
        </w:rPr>
        <w:t>评价员</w:t>
      </w:r>
      <w:proofErr w:type="gramEnd"/>
      <w:r w:rsidRPr="00261007">
        <w:rPr>
          <w:rFonts w:ascii="Times New Roman" w:eastAsia="宋体" w:hAnsi="Times New Roman" w:cs="Times New Roman" w:hint="eastAsia"/>
          <w:color w:val="000000" w:themeColor="text1"/>
          <w:szCs w:val="21"/>
        </w:rPr>
        <w:t>提供一份</w:t>
      </w:r>
      <w:r w:rsidR="00261007" w:rsidRPr="00261007">
        <w:rPr>
          <w:rFonts w:ascii="Times New Roman" w:eastAsia="宋体" w:hAnsi="Times New Roman" w:cs="Times New Roman" w:hint="eastAsia"/>
          <w:color w:val="000000" w:themeColor="text1"/>
          <w:szCs w:val="21"/>
        </w:rPr>
        <w:t>百事可乐</w:t>
      </w:r>
      <w:r w:rsidRPr="00261007">
        <w:rPr>
          <w:rFonts w:ascii="Times New Roman" w:eastAsia="宋体" w:hAnsi="Times New Roman" w:cs="Times New Roman" w:hint="eastAsia"/>
          <w:color w:val="000000" w:themeColor="text1"/>
          <w:szCs w:val="21"/>
        </w:rPr>
        <w:t>和两份</w:t>
      </w:r>
      <w:r w:rsidR="00261007" w:rsidRPr="00261007">
        <w:rPr>
          <w:rFonts w:ascii="Times New Roman" w:eastAsia="宋体" w:hAnsi="Times New Roman" w:cs="Times New Roman" w:hint="eastAsia"/>
          <w:color w:val="000000" w:themeColor="text1"/>
          <w:szCs w:val="21"/>
        </w:rPr>
        <w:t>可口可乐，要求候选</w:t>
      </w:r>
      <w:proofErr w:type="gramStart"/>
      <w:r w:rsidR="00261007" w:rsidRPr="00261007">
        <w:rPr>
          <w:rFonts w:ascii="Times New Roman" w:eastAsia="宋体" w:hAnsi="Times New Roman" w:cs="Times New Roman" w:hint="eastAsia"/>
          <w:color w:val="000000" w:themeColor="text1"/>
          <w:szCs w:val="21"/>
        </w:rPr>
        <w:t>评价员</w:t>
      </w:r>
      <w:proofErr w:type="gramEnd"/>
      <w:r w:rsidR="00261007" w:rsidRPr="00261007">
        <w:rPr>
          <w:rFonts w:ascii="Times New Roman" w:eastAsia="宋体" w:hAnsi="Times New Roman" w:cs="Times New Roman" w:hint="eastAsia"/>
          <w:color w:val="000000" w:themeColor="text1"/>
          <w:szCs w:val="21"/>
        </w:rPr>
        <w:t>准确识别不同的可乐样品。</w:t>
      </w:r>
      <w:r w:rsidRPr="00261007">
        <w:rPr>
          <w:rFonts w:ascii="Times New Roman" w:eastAsia="宋体" w:hAnsi="Times New Roman" w:cs="Times New Roman" w:hint="eastAsia"/>
          <w:color w:val="000000" w:themeColor="text1"/>
          <w:szCs w:val="21"/>
        </w:rPr>
        <w:t>最佳候选</w:t>
      </w:r>
      <w:proofErr w:type="gramStart"/>
      <w:r w:rsidRPr="00261007">
        <w:rPr>
          <w:rFonts w:ascii="Times New Roman" w:eastAsia="宋体" w:hAnsi="Times New Roman" w:cs="Times New Roman" w:hint="eastAsia"/>
          <w:color w:val="000000" w:themeColor="text1"/>
          <w:szCs w:val="21"/>
        </w:rPr>
        <w:t>评价员</w:t>
      </w:r>
      <w:proofErr w:type="gramEnd"/>
      <w:r w:rsidRPr="00261007">
        <w:rPr>
          <w:rFonts w:ascii="Times New Roman" w:eastAsia="宋体" w:hAnsi="Times New Roman" w:cs="Times New Roman" w:hint="eastAsia"/>
          <w:color w:val="000000" w:themeColor="text1"/>
          <w:szCs w:val="21"/>
        </w:rPr>
        <w:t>应能够</w:t>
      </w:r>
      <w:r w:rsidRPr="00261007">
        <w:rPr>
          <w:rFonts w:ascii="Times New Roman" w:eastAsia="宋体" w:hAnsi="Times New Roman" w:cs="Times New Roman"/>
          <w:color w:val="000000" w:themeColor="text1"/>
          <w:szCs w:val="21"/>
        </w:rPr>
        <w:t>100%</w:t>
      </w:r>
      <w:r w:rsidRPr="00261007">
        <w:rPr>
          <w:rFonts w:ascii="Times New Roman" w:eastAsia="宋体" w:hAnsi="Times New Roman" w:cs="Times New Roman" w:hint="eastAsia"/>
          <w:color w:val="000000" w:themeColor="text1"/>
          <w:szCs w:val="21"/>
        </w:rPr>
        <w:t>正确识别。问卷见附件</w:t>
      </w:r>
      <w:r w:rsidRPr="00261007">
        <w:rPr>
          <w:rFonts w:ascii="Times New Roman" w:eastAsia="宋体" w:hAnsi="Times New Roman" w:cs="Times New Roman"/>
          <w:color w:val="000000" w:themeColor="text1"/>
          <w:szCs w:val="21"/>
        </w:rPr>
        <w:t>2.</w:t>
      </w:r>
    </w:p>
    <w:p w14:paraId="69989802" w14:textId="77777777" w:rsidR="00A1000B" w:rsidRPr="000A22AC" w:rsidRDefault="00A1000B" w:rsidP="00A1000B">
      <w:pPr>
        <w:spacing w:line="360" w:lineRule="auto"/>
        <w:rPr>
          <w:rFonts w:ascii="Times New Roman" w:eastAsia="宋体" w:hAnsi="Times New Roman" w:cs="Times New Roman"/>
          <w:szCs w:val="21"/>
        </w:rPr>
      </w:pPr>
    </w:p>
    <w:p w14:paraId="1E0C6949" w14:textId="302AA79F" w:rsidR="00A1000B" w:rsidRPr="000A22AC" w:rsidRDefault="00A1000B" w:rsidP="00A1000B">
      <w:pPr>
        <w:pStyle w:val="a9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0A22AC">
        <w:rPr>
          <w:rFonts w:ascii="Times New Roman" w:eastAsia="宋体" w:hAnsi="Times New Roman" w:cs="Times New Roman"/>
          <w:szCs w:val="21"/>
        </w:rPr>
        <w:t>刺激物强度水平之间辨别测试</w:t>
      </w:r>
      <w:r w:rsidR="00501C9E" w:rsidRPr="000A22AC">
        <w:rPr>
          <w:rFonts w:ascii="Times New Roman" w:eastAsia="宋体" w:hAnsi="Times New Roman" w:cs="Times New Roman"/>
          <w:szCs w:val="21"/>
          <w:vertAlign w:val="superscript"/>
        </w:rPr>
        <w:fldChar w:fldCharType="begin"/>
      </w:r>
      <w:r w:rsidR="003E7C01">
        <w:rPr>
          <w:rFonts w:ascii="Times New Roman" w:eastAsia="宋体" w:hAnsi="Times New Roman" w:cs="Times New Roman" w:hint="eastAsia"/>
          <w:szCs w:val="21"/>
          <w:vertAlign w:val="superscript"/>
        </w:rPr>
        <w:instrText xml:space="preserve"> ADDIN EN.CITE &lt;EndNote&gt;&lt;Cite&gt;&lt;Author&gt;</w:instrText>
      </w:r>
      <w:r w:rsidR="003E7C01">
        <w:rPr>
          <w:rFonts w:ascii="Times New Roman" w:eastAsia="宋体" w:hAnsi="Times New Roman" w:cs="Times New Roman" w:hint="eastAsia"/>
          <w:szCs w:val="21"/>
          <w:vertAlign w:val="superscript"/>
        </w:rPr>
        <w:instrText>马杰</w:instrText>
      </w:r>
      <w:r w:rsidR="003E7C01">
        <w:rPr>
          <w:rFonts w:ascii="Times New Roman" w:eastAsia="宋体" w:hAnsi="Times New Roman" w:cs="Times New Roman" w:hint="eastAsia"/>
          <w:szCs w:val="21"/>
          <w:vertAlign w:val="superscript"/>
        </w:rPr>
        <w:instrText>&lt;/Author&gt;&lt;Year&gt;2020&lt;/Year&gt;&lt;RecNum&gt;181&lt;/RecNum&gt;&lt;DisplayText&gt;[3, 4]&lt;/DisplayText&gt;&lt;record&gt;&lt;rec-number&gt;181&lt;/rec-number&gt;&lt;foreign-keys&gt;&lt;key app="EN" db-id="0v5e5wxph29vw5er02n59rzswae0w5e0svde" timestamp="1594446023"&gt;181&lt;/key&gt;&lt;key app="ENWeb" db-id=""&gt;0&lt;/key&gt;&lt;/foreign-keys&gt;&lt;ref-type name="Journal Article"&gt;17&lt;/ref-type&gt;&lt;contributors&gt;&lt;authors&gt;&lt;author&gt;&lt;style face="normal" font="default" charset="134" size="100%"&gt;</w:instrText>
      </w:r>
      <w:r w:rsidR="003E7C01">
        <w:rPr>
          <w:rFonts w:ascii="Times New Roman" w:eastAsia="宋体" w:hAnsi="Times New Roman" w:cs="Times New Roman" w:hint="eastAsia"/>
          <w:szCs w:val="21"/>
          <w:vertAlign w:val="superscript"/>
        </w:rPr>
        <w:instrText>马杰</w:instrText>
      </w:r>
      <w:r w:rsidR="003E7C01">
        <w:rPr>
          <w:rFonts w:ascii="Times New Roman" w:eastAsia="宋体" w:hAnsi="Times New Roman" w:cs="Times New Roman" w:hint="eastAsia"/>
          <w:szCs w:val="21"/>
          <w:vertAlign w:val="superscript"/>
        </w:rPr>
        <w:instrText>&lt;/style&gt;&lt;/author&gt;&lt;/authors&gt;&lt;/contributors&gt;&lt;titles&gt;&lt;title&gt;&lt;style face="normal" font="default" charset="134" size="100%"&gt;</w:instrText>
      </w:r>
      <w:r w:rsidR="003E7C01">
        <w:rPr>
          <w:rFonts w:ascii="Times New Roman" w:eastAsia="宋体" w:hAnsi="Times New Roman" w:cs="Times New Roman" w:hint="eastAsia"/>
          <w:szCs w:val="21"/>
          <w:vertAlign w:val="superscript"/>
        </w:rPr>
        <w:instrText>琥珀酸二钠呈鲜特性初探</w:instrText>
      </w:r>
      <w:r w:rsidR="003E7C01">
        <w:rPr>
          <w:rFonts w:ascii="Times New Roman" w:eastAsia="宋体" w:hAnsi="Times New Roman" w:cs="Times New Roman" w:hint="eastAsia"/>
          <w:szCs w:val="21"/>
          <w:vertAlign w:val="superscript"/>
        </w:rPr>
        <w:instrText>&lt;/style&gt;&lt;/title&gt;&lt;/titles&gt;&lt;dates&gt;&lt;year&gt;2020&lt;/year&gt;&lt;/dates&gt;&lt;urls&gt;&lt;/urls&gt;&lt;/record&gt;&lt;/Cite&gt;&lt;Cite&gt;&lt;Author&gt;</w:instrText>
      </w:r>
      <w:r w:rsidR="003E7C01">
        <w:rPr>
          <w:rFonts w:ascii="Times New Roman" w:eastAsia="宋体" w:hAnsi="Times New Roman" w:cs="Times New Roman" w:hint="eastAsia"/>
          <w:szCs w:val="21"/>
          <w:vertAlign w:val="superscript"/>
        </w:rPr>
        <w:instrText>余多慰</w:instrText>
      </w:r>
      <w:r w:rsidR="003E7C01">
        <w:rPr>
          <w:rFonts w:ascii="Times New Roman" w:eastAsia="宋体" w:hAnsi="Times New Roman" w:cs="Times New Roman" w:hint="eastAsia"/>
          <w:szCs w:val="21"/>
          <w:vertAlign w:val="superscript"/>
        </w:rPr>
        <w:instrText>&lt;/Author&gt;&lt;Year&gt;1994&lt;/Year&gt;&lt;RecNum&gt;187&lt;/RecNum&gt;&lt;record&gt;&lt;rec-number&gt;187&lt;/rec-number&gt;&lt;</w:instrText>
      </w:r>
      <w:r w:rsidR="003E7C01">
        <w:rPr>
          <w:rFonts w:ascii="Times New Roman" w:eastAsia="宋体" w:hAnsi="Times New Roman" w:cs="Times New Roman"/>
          <w:szCs w:val="21"/>
          <w:vertAlign w:val="superscript"/>
        </w:rPr>
        <w:instrText>foreign-keys&gt;&lt;key app="EN" db-id="0v5e5wxph29vw5er02n59rzswae0w5e0svde" timestamp="1594902865"&gt;187&lt;/key&gt;&lt;key app="ENWeb" db-id=""&gt;0&lt;/key&gt;&lt;/foreign-keys&gt;&lt;ref-type name="Journal Article"&gt;17&lt;/ref-type&gt;&lt;contributors&gt;&lt;authors&gt;&lt;author&gt;&lt;style face="normal" font=</w:instrText>
      </w:r>
      <w:r w:rsidR="003E7C01">
        <w:rPr>
          <w:rFonts w:ascii="Times New Roman" w:eastAsia="宋体" w:hAnsi="Times New Roman" w:cs="Times New Roman" w:hint="eastAsia"/>
          <w:szCs w:val="21"/>
          <w:vertAlign w:val="superscript"/>
        </w:rPr>
        <w:instrText>"default" size="100%"&gt; &lt;/style&gt;&lt;style face="normal" font="default" charset="134" size="100%"&gt;</w:instrText>
      </w:r>
      <w:r w:rsidR="003E7C01">
        <w:rPr>
          <w:rFonts w:ascii="Times New Roman" w:eastAsia="宋体" w:hAnsi="Times New Roman" w:cs="Times New Roman" w:hint="eastAsia"/>
          <w:szCs w:val="21"/>
          <w:vertAlign w:val="superscript"/>
        </w:rPr>
        <w:instrText>余多慰</w:instrText>
      </w:r>
      <w:r w:rsidR="003E7C01">
        <w:rPr>
          <w:rFonts w:ascii="Times New Roman" w:eastAsia="宋体" w:hAnsi="Times New Roman" w:cs="Times New Roman" w:hint="eastAsia"/>
          <w:szCs w:val="21"/>
          <w:vertAlign w:val="superscript"/>
        </w:rPr>
        <w:instrText>&lt;/style&gt;&lt;/author&gt;&lt;author&gt;&lt;style face="normal" font="default" size="100%"&gt; &lt;/style&gt;&lt;style face="normal" font="default" charset="134" size="100%"&gt;</w:instrText>
      </w:r>
      <w:r w:rsidR="003E7C01">
        <w:rPr>
          <w:rFonts w:ascii="Times New Roman" w:eastAsia="宋体" w:hAnsi="Times New Roman" w:cs="Times New Roman" w:hint="eastAsia"/>
          <w:szCs w:val="21"/>
          <w:vertAlign w:val="superscript"/>
        </w:rPr>
        <w:instrText>朱红阳</w:instrText>
      </w:r>
      <w:r w:rsidR="003E7C01">
        <w:rPr>
          <w:rFonts w:ascii="Times New Roman" w:eastAsia="宋体" w:hAnsi="Times New Roman" w:cs="Times New Roman" w:hint="eastAsia"/>
          <w:szCs w:val="21"/>
          <w:vertAlign w:val="superscript"/>
        </w:rPr>
        <w:instrText>&lt;/style&gt;&lt;/author&gt;&lt;/authors&gt;&lt;/contributors&gt;&lt;titles&gt;&lt;title&gt;&lt;style face="normal" font="default" charset="134" size="100%"&gt;</w:instrText>
      </w:r>
      <w:r w:rsidR="003E7C01">
        <w:rPr>
          <w:rFonts w:ascii="Times New Roman" w:eastAsia="宋体" w:hAnsi="Times New Roman" w:cs="Times New Roman" w:hint="eastAsia"/>
          <w:szCs w:val="21"/>
          <w:vertAlign w:val="superscript"/>
        </w:rPr>
        <w:instrText>苯硫脲与其它物质苦味味觉遗传相关性阈值分析</w:instrText>
      </w:r>
      <w:r w:rsidR="003E7C01">
        <w:rPr>
          <w:rFonts w:ascii="Times New Roman" w:eastAsia="宋体" w:hAnsi="Times New Roman" w:cs="Times New Roman" w:hint="eastAsia"/>
          <w:szCs w:val="21"/>
          <w:vertAlign w:val="superscript"/>
        </w:rPr>
        <w:instrText>&lt;/style&gt;&lt;/title&gt;&lt;secondary-title&gt;&lt;style face="normal" font="default" charset="134" size="100%"&gt;</w:instrText>
      </w:r>
      <w:r w:rsidR="003E7C01">
        <w:rPr>
          <w:rFonts w:ascii="Times New Roman" w:eastAsia="宋体" w:hAnsi="Times New Roman" w:cs="Times New Roman" w:hint="eastAsia"/>
          <w:szCs w:val="21"/>
          <w:vertAlign w:val="superscript"/>
        </w:rPr>
        <w:instrText>南京师大学报</w:instrText>
      </w:r>
      <w:r w:rsidR="003E7C01">
        <w:rPr>
          <w:rFonts w:ascii="Times New Roman" w:eastAsia="宋体" w:hAnsi="Times New Roman" w:cs="Times New Roman" w:hint="eastAsia"/>
          <w:szCs w:val="21"/>
          <w:vertAlign w:val="superscript"/>
        </w:rPr>
        <w:instrText>&lt;/style&gt;&lt;style face="normal" font="default" size="100%"&gt;(&lt;/style&gt;&lt;style face="normal" font="default" charset="134" size="100%"&gt;</w:instrText>
      </w:r>
      <w:r w:rsidR="003E7C01">
        <w:rPr>
          <w:rFonts w:ascii="Times New Roman" w:eastAsia="宋体" w:hAnsi="Times New Roman" w:cs="Times New Roman" w:hint="eastAsia"/>
          <w:szCs w:val="21"/>
          <w:vertAlign w:val="superscript"/>
        </w:rPr>
        <w:instrText>自然科学版</w:instrText>
      </w:r>
      <w:r w:rsidR="003E7C01">
        <w:rPr>
          <w:rFonts w:ascii="Times New Roman" w:eastAsia="宋体" w:hAnsi="Times New Roman" w:cs="Times New Roman" w:hint="eastAsia"/>
          <w:szCs w:val="21"/>
          <w:vertAlign w:val="superscript"/>
        </w:rPr>
        <w:instrText>&lt;/style&gt;&lt;style face="normal" font="default" size="100%"&gt;)&lt;/style&gt;&lt;/secondary-title&gt;&lt;/titles&gt;&lt;periodical&gt;&lt;full-title&gt;</w:instrText>
      </w:r>
      <w:r w:rsidR="003E7C01">
        <w:rPr>
          <w:rFonts w:ascii="Times New Roman" w:eastAsia="宋体" w:hAnsi="Times New Roman" w:cs="Times New Roman" w:hint="eastAsia"/>
          <w:szCs w:val="21"/>
          <w:vertAlign w:val="superscript"/>
        </w:rPr>
        <w:instrText>南京师大学报</w:instrText>
      </w:r>
      <w:r w:rsidR="003E7C01">
        <w:rPr>
          <w:rFonts w:ascii="Times New Roman" w:eastAsia="宋体" w:hAnsi="Times New Roman" w:cs="Times New Roman" w:hint="eastAsia"/>
          <w:szCs w:val="21"/>
          <w:vertAlign w:val="superscript"/>
        </w:rPr>
        <w:instrText>(</w:instrText>
      </w:r>
      <w:r w:rsidR="003E7C01">
        <w:rPr>
          <w:rFonts w:ascii="Times New Roman" w:eastAsia="宋体" w:hAnsi="Times New Roman" w:cs="Times New Roman" w:hint="eastAsia"/>
          <w:szCs w:val="21"/>
          <w:vertAlign w:val="superscript"/>
        </w:rPr>
        <w:instrText>自然科学版</w:instrText>
      </w:r>
      <w:r w:rsidR="003E7C01">
        <w:rPr>
          <w:rFonts w:ascii="Times New Roman" w:eastAsia="宋体" w:hAnsi="Times New Roman" w:cs="Times New Roman" w:hint="eastAsia"/>
          <w:szCs w:val="21"/>
          <w:vertAlign w:val="superscript"/>
        </w:rPr>
        <w:instrText>)&lt;/full-title&gt;&lt;/perio</w:instrText>
      </w:r>
      <w:r w:rsidR="003E7C01">
        <w:rPr>
          <w:rFonts w:ascii="Times New Roman" w:eastAsia="宋体" w:hAnsi="Times New Roman" w:cs="Times New Roman"/>
          <w:szCs w:val="21"/>
          <w:vertAlign w:val="superscript"/>
        </w:rPr>
        <w:instrText>dical&gt;&lt;pages&gt;50-56&lt;/pages&gt;&lt;volume&gt;17&lt;/volume&gt;&lt;number&gt;1&lt;/number&gt;&lt;dates&gt;&lt;year&gt;1994&lt;/year&gt;&lt;/dates&gt;&lt;urls&gt;&lt;/urls&gt;&lt;/record&gt;&lt;/Cite&gt;&lt;/EndNote&gt;</w:instrText>
      </w:r>
      <w:r w:rsidR="00501C9E" w:rsidRPr="000A22AC">
        <w:rPr>
          <w:rFonts w:ascii="Times New Roman" w:eastAsia="宋体" w:hAnsi="Times New Roman" w:cs="Times New Roman"/>
          <w:szCs w:val="21"/>
          <w:vertAlign w:val="superscript"/>
        </w:rPr>
        <w:fldChar w:fldCharType="separate"/>
      </w:r>
      <w:r w:rsidR="003E7C01">
        <w:rPr>
          <w:rFonts w:ascii="Times New Roman" w:eastAsia="宋体" w:hAnsi="Times New Roman" w:cs="Times New Roman"/>
          <w:noProof/>
          <w:szCs w:val="21"/>
          <w:vertAlign w:val="superscript"/>
        </w:rPr>
        <w:t>[3, 4]</w:t>
      </w:r>
      <w:r w:rsidR="00501C9E" w:rsidRPr="000A22AC">
        <w:rPr>
          <w:rFonts w:ascii="Times New Roman" w:eastAsia="宋体" w:hAnsi="Times New Roman" w:cs="Times New Roman"/>
          <w:szCs w:val="21"/>
          <w:vertAlign w:val="superscript"/>
        </w:rPr>
        <w:fldChar w:fldCharType="end"/>
      </w:r>
    </w:p>
    <w:p w14:paraId="26C120D2" w14:textId="1DE8453F" w:rsidR="00171347" w:rsidRPr="000A22AC" w:rsidRDefault="00171347" w:rsidP="00501C9E">
      <w:pPr>
        <w:spacing w:line="360" w:lineRule="auto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0A22AC">
        <w:rPr>
          <w:rFonts w:ascii="Times New Roman" w:eastAsia="宋体" w:hAnsi="Times New Roman" w:cs="Times New Roman"/>
          <w:szCs w:val="21"/>
        </w:rPr>
        <w:t>每次检验中，提供给候选</w:t>
      </w:r>
      <w:proofErr w:type="gramStart"/>
      <w:r w:rsidRPr="000A22AC">
        <w:rPr>
          <w:rFonts w:ascii="Times New Roman" w:eastAsia="宋体" w:hAnsi="Times New Roman" w:cs="Times New Roman"/>
          <w:szCs w:val="21"/>
        </w:rPr>
        <w:t>评价员</w:t>
      </w:r>
      <w:proofErr w:type="gramEnd"/>
      <w:r w:rsidR="007F1311" w:rsidRPr="00CC4726">
        <w:rPr>
          <w:rFonts w:ascii="Times New Roman" w:eastAsia="宋体" w:hAnsi="Times New Roman" w:cs="Times New Roman" w:hint="eastAsia"/>
          <w:color w:val="000000" w:themeColor="text1"/>
          <w:szCs w:val="21"/>
        </w:rPr>
        <w:t>5</w:t>
      </w:r>
      <w:r w:rsidRPr="00CC4726">
        <w:rPr>
          <w:rFonts w:ascii="Times New Roman" w:eastAsia="宋体" w:hAnsi="Times New Roman" w:cs="Times New Roman" w:hint="eastAsia"/>
          <w:color w:val="000000" w:themeColor="text1"/>
          <w:szCs w:val="21"/>
        </w:rPr>
        <w:t>种不同味道不同浓度梯度的样品，甜味（</w:t>
      </w:r>
      <w:r w:rsidR="007F1311" w:rsidRPr="00CC4726">
        <w:rPr>
          <w:rFonts w:ascii="Times New Roman" w:eastAsia="宋体" w:hAnsi="Times New Roman" w:cs="Times New Roman"/>
          <w:color w:val="000000" w:themeColor="text1"/>
          <w:szCs w:val="21"/>
        </w:rPr>
        <w:t>1.0000, 2.0000, 5.0000, 8.0000</w:t>
      </w:r>
      <w:r w:rsidRPr="00CC4726">
        <w:rPr>
          <w:rFonts w:ascii="Times New Roman" w:eastAsia="宋体" w:hAnsi="Times New Roman" w:cs="Times New Roman"/>
          <w:color w:val="000000" w:themeColor="text1"/>
          <w:szCs w:val="21"/>
        </w:rPr>
        <w:t xml:space="preserve"> </w:t>
      </w:r>
      <w:r w:rsidRPr="00CC4726">
        <w:rPr>
          <w:rFonts w:ascii="Times New Roman" w:eastAsia="宋体" w:hAnsi="Times New Roman" w:cs="Times New Roman" w:hint="eastAsia"/>
          <w:color w:val="000000" w:themeColor="text1"/>
          <w:szCs w:val="21"/>
        </w:rPr>
        <w:t>和</w:t>
      </w:r>
      <w:r w:rsidR="007F1311" w:rsidRPr="00CC4726">
        <w:rPr>
          <w:rFonts w:ascii="Times New Roman" w:eastAsia="宋体" w:hAnsi="Times New Roman" w:cs="Times New Roman"/>
          <w:color w:val="000000" w:themeColor="text1"/>
          <w:szCs w:val="21"/>
        </w:rPr>
        <w:t>10.0000</w:t>
      </w:r>
      <w:r w:rsidRPr="00CC4726">
        <w:rPr>
          <w:rFonts w:ascii="Times New Roman" w:eastAsia="宋体" w:hAnsi="Times New Roman" w:cs="Times New Roman"/>
          <w:color w:val="000000" w:themeColor="text1"/>
          <w:szCs w:val="21"/>
        </w:rPr>
        <w:t xml:space="preserve"> g</w:t>
      </w:r>
      <w:r w:rsidR="007F1311" w:rsidRPr="00CC4726">
        <w:rPr>
          <w:rFonts w:ascii="Times New Roman" w:eastAsia="宋体" w:hAnsi="Times New Roman" w:cs="Times New Roman"/>
          <w:color w:val="000000" w:themeColor="text1"/>
          <w:szCs w:val="21"/>
        </w:rPr>
        <w:t xml:space="preserve"> </w:t>
      </w:r>
      <w:r w:rsidRPr="00CC4726">
        <w:rPr>
          <w:rFonts w:ascii="Times New Roman" w:eastAsia="宋体" w:hAnsi="Times New Roman" w:cs="Times New Roman"/>
          <w:color w:val="000000" w:themeColor="text1"/>
          <w:szCs w:val="21"/>
        </w:rPr>
        <w:t>/</w:t>
      </w:r>
      <w:r w:rsidR="007F1311" w:rsidRPr="00CC4726">
        <w:rPr>
          <w:rFonts w:ascii="Times New Roman" w:eastAsia="宋体" w:hAnsi="Times New Roman" w:cs="Times New Roman"/>
          <w:color w:val="000000" w:themeColor="text1"/>
          <w:szCs w:val="21"/>
        </w:rPr>
        <w:t xml:space="preserve"> </w:t>
      </w:r>
      <w:r w:rsidRPr="00CC4726">
        <w:rPr>
          <w:rFonts w:ascii="Times New Roman" w:eastAsia="宋体" w:hAnsi="Times New Roman" w:cs="Times New Roman"/>
          <w:color w:val="000000" w:themeColor="text1"/>
          <w:szCs w:val="21"/>
        </w:rPr>
        <w:t>100 mL</w:t>
      </w:r>
      <w:r w:rsidRPr="00CC4726">
        <w:rPr>
          <w:rFonts w:ascii="Times New Roman" w:eastAsia="宋体" w:hAnsi="Times New Roman" w:cs="Times New Roman" w:hint="eastAsia"/>
          <w:color w:val="000000" w:themeColor="text1"/>
          <w:szCs w:val="21"/>
        </w:rPr>
        <w:t>蔗糖），咸味（</w:t>
      </w:r>
      <w:r w:rsidRPr="00CC4726">
        <w:rPr>
          <w:rFonts w:ascii="Times New Roman" w:eastAsia="宋体" w:hAnsi="Times New Roman" w:cs="Times New Roman"/>
          <w:color w:val="000000" w:themeColor="text1"/>
          <w:szCs w:val="21"/>
        </w:rPr>
        <w:t>0.</w:t>
      </w:r>
      <w:r w:rsidR="007F1311" w:rsidRPr="00CC4726">
        <w:rPr>
          <w:rFonts w:ascii="Times New Roman" w:eastAsia="宋体" w:hAnsi="Times New Roman" w:cs="Times New Roman" w:hint="eastAsia"/>
          <w:color w:val="000000" w:themeColor="text1"/>
          <w:szCs w:val="21"/>
        </w:rPr>
        <w:t>1000</w:t>
      </w:r>
      <w:r w:rsidRPr="00CC4726">
        <w:rPr>
          <w:rFonts w:ascii="Times New Roman" w:eastAsia="宋体" w:hAnsi="Times New Roman" w:cs="Times New Roman"/>
          <w:color w:val="000000" w:themeColor="text1"/>
          <w:szCs w:val="21"/>
        </w:rPr>
        <w:t xml:space="preserve">, </w:t>
      </w:r>
      <w:r w:rsidR="000E727F" w:rsidRPr="00CC4726">
        <w:rPr>
          <w:rFonts w:ascii="Times New Roman" w:eastAsia="宋体" w:hAnsi="Times New Roman" w:cs="Times New Roman"/>
          <w:color w:val="000000" w:themeColor="text1"/>
          <w:szCs w:val="21"/>
        </w:rPr>
        <w:t>0.</w:t>
      </w:r>
      <w:r w:rsidR="007F1311" w:rsidRPr="00CC4726">
        <w:rPr>
          <w:rFonts w:ascii="Times New Roman" w:eastAsia="宋体" w:hAnsi="Times New Roman" w:cs="Times New Roman" w:hint="eastAsia"/>
          <w:color w:val="000000" w:themeColor="text1"/>
          <w:szCs w:val="21"/>
        </w:rPr>
        <w:t>2000</w:t>
      </w:r>
      <w:r w:rsidRPr="00CC4726">
        <w:rPr>
          <w:rFonts w:ascii="Times New Roman" w:eastAsia="宋体" w:hAnsi="Times New Roman" w:cs="Times New Roman"/>
          <w:color w:val="000000" w:themeColor="text1"/>
          <w:szCs w:val="21"/>
        </w:rPr>
        <w:t>, 0.</w:t>
      </w:r>
      <w:r w:rsidR="007F1311" w:rsidRPr="00CC4726">
        <w:rPr>
          <w:rFonts w:ascii="Times New Roman" w:eastAsia="宋体" w:hAnsi="Times New Roman" w:cs="Times New Roman" w:hint="eastAsia"/>
          <w:color w:val="000000" w:themeColor="text1"/>
          <w:szCs w:val="21"/>
        </w:rPr>
        <w:t>3500</w:t>
      </w:r>
      <w:r w:rsidR="007F1311" w:rsidRPr="00CC4726">
        <w:rPr>
          <w:rFonts w:ascii="Times New Roman" w:eastAsia="宋体" w:hAnsi="Times New Roman" w:cs="Times New Roman"/>
          <w:color w:val="000000" w:themeColor="text1"/>
          <w:szCs w:val="21"/>
        </w:rPr>
        <w:t>, 0.4200</w:t>
      </w:r>
      <w:r w:rsidRPr="00CC4726">
        <w:rPr>
          <w:rFonts w:ascii="Times New Roman" w:eastAsia="宋体" w:hAnsi="Times New Roman" w:cs="Times New Roman"/>
          <w:color w:val="000000" w:themeColor="text1"/>
          <w:szCs w:val="21"/>
        </w:rPr>
        <w:t xml:space="preserve"> </w:t>
      </w:r>
      <w:r w:rsidRPr="00CC4726">
        <w:rPr>
          <w:rFonts w:ascii="Times New Roman" w:eastAsia="宋体" w:hAnsi="Times New Roman" w:cs="Times New Roman" w:hint="eastAsia"/>
          <w:color w:val="000000" w:themeColor="text1"/>
          <w:szCs w:val="21"/>
        </w:rPr>
        <w:t>和</w:t>
      </w:r>
      <w:r w:rsidRPr="00CC4726">
        <w:rPr>
          <w:rFonts w:ascii="Times New Roman" w:eastAsia="宋体" w:hAnsi="Times New Roman" w:cs="Times New Roman"/>
          <w:color w:val="000000" w:themeColor="text1"/>
          <w:szCs w:val="21"/>
        </w:rPr>
        <w:t>0.</w:t>
      </w:r>
      <w:r w:rsidR="007F1311" w:rsidRPr="00CC4726">
        <w:rPr>
          <w:rFonts w:ascii="Times New Roman" w:eastAsia="宋体" w:hAnsi="Times New Roman" w:cs="Times New Roman"/>
          <w:color w:val="000000" w:themeColor="text1"/>
          <w:szCs w:val="21"/>
        </w:rPr>
        <w:t xml:space="preserve">5000 </w:t>
      </w:r>
      <w:r w:rsidRPr="00CC4726">
        <w:rPr>
          <w:rFonts w:ascii="Times New Roman" w:eastAsia="宋体" w:hAnsi="Times New Roman" w:cs="Times New Roman"/>
          <w:color w:val="000000" w:themeColor="text1"/>
          <w:szCs w:val="21"/>
        </w:rPr>
        <w:t>g/100 mL NaCl</w:t>
      </w:r>
      <w:r w:rsidRPr="00CC4726">
        <w:rPr>
          <w:rFonts w:ascii="Times New Roman" w:eastAsia="宋体" w:hAnsi="Times New Roman" w:cs="Times New Roman" w:hint="eastAsia"/>
          <w:color w:val="000000" w:themeColor="text1"/>
          <w:szCs w:val="21"/>
        </w:rPr>
        <w:t>），</w:t>
      </w:r>
      <w:r w:rsidR="007F1311" w:rsidRPr="00CC4726">
        <w:rPr>
          <w:rFonts w:ascii="Times New Roman" w:eastAsia="宋体" w:hAnsi="Times New Roman" w:cs="Times New Roman" w:hint="eastAsia"/>
          <w:color w:val="000000" w:themeColor="text1"/>
          <w:szCs w:val="21"/>
        </w:rPr>
        <w:t>苦味（</w:t>
      </w:r>
      <w:r w:rsidR="007F1311" w:rsidRPr="00CC4726">
        <w:rPr>
          <w:rFonts w:ascii="Times New Roman" w:eastAsia="宋体" w:hAnsi="Times New Roman" w:cs="Times New Roman" w:hint="eastAsia"/>
          <w:color w:val="000000" w:themeColor="text1"/>
          <w:szCs w:val="21"/>
        </w:rPr>
        <w:t>0.0003</w:t>
      </w:r>
      <w:r w:rsidR="007F1311" w:rsidRPr="00CC4726">
        <w:rPr>
          <w:rFonts w:ascii="Times New Roman" w:eastAsia="宋体" w:hAnsi="Times New Roman" w:cs="Times New Roman"/>
          <w:color w:val="000000" w:themeColor="text1"/>
          <w:szCs w:val="21"/>
        </w:rPr>
        <w:t>, 0.0014, 0.0025, 0.0036</w:t>
      </w:r>
      <w:r w:rsidR="007F1311" w:rsidRPr="00CC4726">
        <w:rPr>
          <w:rFonts w:ascii="Times New Roman" w:eastAsia="宋体" w:hAnsi="Times New Roman" w:cs="Times New Roman" w:hint="eastAsia"/>
          <w:color w:val="000000" w:themeColor="text1"/>
          <w:szCs w:val="21"/>
        </w:rPr>
        <w:t>和</w:t>
      </w:r>
      <w:r w:rsidR="007F1311" w:rsidRPr="00CC4726">
        <w:rPr>
          <w:rFonts w:ascii="Times New Roman" w:eastAsia="宋体" w:hAnsi="Times New Roman" w:cs="Times New Roman" w:hint="eastAsia"/>
          <w:color w:val="000000" w:themeColor="text1"/>
          <w:szCs w:val="21"/>
        </w:rPr>
        <w:t>0</w:t>
      </w:r>
      <w:r w:rsidR="007F1311" w:rsidRPr="00CC4726">
        <w:rPr>
          <w:rFonts w:ascii="Times New Roman" w:eastAsia="宋体" w:hAnsi="Times New Roman" w:cs="Times New Roman"/>
          <w:color w:val="000000" w:themeColor="text1"/>
          <w:szCs w:val="21"/>
        </w:rPr>
        <w:t>.0047 g / 100mL</w:t>
      </w:r>
      <w:ins w:id="1" w:author="836111402@qq.com" w:date="2020-08-17T10:44:00Z">
        <w:r w:rsidR="000F1844">
          <w:rPr>
            <w:rFonts w:ascii="Times New Roman" w:eastAsia="宋体" w:hAnsi="Times New Roman" w:cs="Times New Roman" w:hint="eastAsia"/>
            <w:color w:val="000000" w:themeColor="text1"/>
            <w:szCs w:val="21"/>
          </w:rPr>
          <w:t>硫酸奎宁</w:t>
        </w:r>
      </w:ins>
      <w:r w:rsidR="007F1311" w:rsidRPr="00CC4726">
        <w:rPr>
          <w:rFonts w:ascii="Times New Roman" w:eastAsia="宋体" w:hAnsi="Times New Roman" w:cs="Times New Roman" w:hint="eastAsia"/>
          <w:color w:val="000000" w:themeColor="text1"/>
          <w:szCs w:val="21"/>
        </w:rPr>
        <w:t>）</w:t>
      </w:r>
      <w:r w:rsidRPr="00CC4726">
        <w:rPr>
          <w:rFonts w:ascii="Times New Roman" w:eastAsia="宋体" w:hAnsi="Times New Roman" w:cs="Times New Roman" w:hint="eastAsia"/>
          <w:color w:val="000000" w:themeColor="text1"/>
          <w:szCs w:val="21"/>
        </w:rPr>
        <w:t>酸味（</w:t>
      </w:r>
      <w:r w:rsidRPr="00CC4726">
        <w:rPr>
          <w:rFonts w:ascii="Times New Roman" w:eastAsia="宋体" w:hAnsi="Times New Roman" w:cs="Times New Roman"/>
          <w:color w:val="000000" w:themeColor="text1"/>
          <w:szCs w:val="21"/>
        </w:rPr>
        <w:t>0.</w:t>
      </w:r>
      <w:r w:rsidR="007F1311" w:rsidRPr="00CC4726">
        <w:rPr>
          <w:rFonts w:ascii="Times New Roman" w:eastAsia="宋体" w:hAnsi="Times New Roman" w:cs="Times New Roman"/>
          <w:color w:val="000000" w:themeColor="text1"/>
          <w:szCs w:val="21"/>
        </w:rPr>
        <w:t>0200</w:t>
      </w:r>
      <w:r w:rsidRPr="00CC4726">
        <w:rPr>
          <w:rFonts w:ascii="Times New Roman" w:eastAsia="宋体" w:hAnsi="Times New Roman" w:cs="Times New Roman"/>
          <w:color w:val="000000" w:themeColor="text1"/>
          <w:szCs w:val="21"/>
        </w:rPr>
        <w:t>, 0.</w:t>
      </w:r>
      <w:r w:rsidR="007F1311" w:rsidRPr="00CC4726">
        <w:rPr>
          <w:rFonts w:ascii="Times New Roman" w:eastAsia="宋体" w:hAnsi="Times New Roman" w:cs="Times New Roman"/>
          <w:color w:val="000000" w:themeColor="text1"/>
          <w:szCs w:val="21"/>
        </w:rPr>
        <w:t>0500</w:t>
      </w:r>
      <w:r w:rsidRPr="00CC4726">
        <w:rPr>
          <w:rFonts w:ascii="Times New Roman" w:eastAsia="宋体" w:hAnsi="Times New Roman" w:cs="Times New Roman"/>
          <w:color w:val="000000" w:themeColor="text1"/>
          <w:szCs w:val="21"/>
        </w:rPr>
        <w:t>, 0.</w:t>
      </w:r>
      <w:r w:rsidR="007F1311" w:rsidRPr="00CC4726">
        <w:rPr>
          <w:rFonts w:ascii="Times New Roman" w:eastAsia="宋体" w:hAnsi="Times New Roman" w:cs="Times New Roman"/>
          <w:color w:val="000000" w:themeColor="text1"/>
          <w:szCs w:val="21"/>
        </w:rPr>
        <w:t>0800</w:t>
      </w:r>
      <w:r w:rsidR="007F1311" w:rsidRPr="00CC4726">
        <w:rPr>
          <w:rFonts w:ascii="Times New Roman" w:eastAsia="宋体" w:hAnsi="Times New Roman" w:cs="Times New Roman" w:hint="eastAsia"/>
          <w:color w:val="000000" w:themeColor="text1"/>
          <w:szCs w:val="21"/>
        </w:rPr>
        <w:t>,</w:t>
      </w:r>
      <w:r w:rsidR="007F1311" w:rsidRPr="00CC4726">
        <w:rPr>
          <w:rFonts w:ascii="Times New Roman" w:eastAsia="宋体" w:hAnsi="Times New Roman" w:cs="Times New Roman"/>
          <w:color w:val="000000" w:themeColor="text1"/>
          <w:szCs w:val="21"/>
        </w:rPr>
        <w:t xml:space="preserve"> </w:t>
      </w:r>
      <w:r w:rsidRPr="00CC4726">
        <w:rPr>
          <w:rFonts w:ascii="Times New Roman" w:eastAsia="宋体" w:hAnsi="Times New Roman" w:cs="Times New Roman"/>
          <w:color w:val="000000" w:themeColor="text1"/>
          <w:szCs w:val="21"/>
        </w:rPr>
        <w:t>0.</w:t>
      </w:r>
      <w:r w:rsidR="007F1311" w:rsidRPr="00CC4726">
        <w:rPr>
          <w:rFonts w:ascii="Times New Roman" w:eastAsia="宋体" w:hAnsi="Times New Roman" w:cs="Times New Roman"/>
          <w:color w:val="000000" w:themeColor="text1"/>
          <w:szCs w:val="21"/>
        </w:rPr>
        <w:t xml:space="preserve">1100 </w:t>
      </w:r>
      <w:r w:rsidR="007F1311" w:rsidRPr="00CC4726">
        <w:rPr>
          <w:rFonts w:ascii="Times New Roman" w:eastAsia="宋体" w:hAnsi="Times New Roman" w:cs="Times New Roman" w:hint="eastAsia"/>
          <w:color w:val="000000" w:themeColor="text1"/>
          <w:szCs w:val="21"/>
        </w:rPr>
        <w:t>和</w:t>
      </w:r>
      <w:r w:rsidR="007F1311" w:rsidRPr="00CC4726">
        <w:rPr>
          <w:rFonts w:ascii="Times New Roman" w:eastAsia="宋体" w:hAnsi="Times New Roman" w:cs="Times New Roman" w:hint="eastAsia"/>
          <w:color w:val="000000" w:themeColor="text1"/>
          <w:szCs w:val="21"/>
        </w:rPr>
        <w:t>0</w:t>
      </w:r>
      <w:r w:rsidR="007F1311" w:rsidRPr="00CC4726">
        <w:rPr>
          <w:rFonts w:ascii="Times New Roman" w:eastAsia="宋体" w:hAnsi="Times New Roman" w:cs="Times New Roman"/>
          <w:color w:val="000000" w:themeColor="text1"/>
          <w:szCs w:val="21"/>
        </w:rPr>
        <w:t xml:space="preserve">.1500 </w:t>
      </w:r>
      <w:r w:rsidRPr="00CC4726">
        <w:rPr>
          <w:rFonts w:ascii="Times New Roman" w:eastAsia="宋体" w:hAnsi="Times New Roman" w:cs="Times New Roman"/>
          <w:color w:val="000000" w:themeColor="text1"/>
          <w:szCs w:val="21"/>
        </w:rPr>
        <w:t>g</w:t>
      </w:r>
      <w:r w:rsidR="00CC4726" w:rsidRPr="00CC4726">
        <w:rPr>
          <w:rFonts w:ascii="Times New Roman" w:eastAsia="宋体" w:hAnsi="Times New Roman" w:cs="Times New Roman"/>
          <w:color w:val="000000" w:themeColor="text1"/>
          <w:szCs w:val="21"/>
        </w:rPr>
        <w:t xml:space="preserve"> </w:t>
      </w:r>
      <w:r w:rsidRPr="00CC4726">
        <w:rPr>
          <w:rFonts w:ascii="Times New Roman" w:eastAsia="宋体" w:hAnsi="Times New Roman" w:cs="Times New Roman"/>
          <w:color w:val="000000" w:themeColor="text1"/>
          <w:szCs w:val="21"/>
        </w:rPr>
        <w:t>/</w:t>
      </w:r>
      <w:r w:rsidR="00CC4726" w:rsidRPr="00CC4726">
        <w:rPr>
          <w:rFonts w:ascii="Times New Roman" w:eastAsia="宋体" w:hAnsi="Times New Roman" w:cs="Times New Roman"/>
          <w:color w:val="000000" w:themeColor="text1"/>
          <w:szCs w:val="21"/>
        </w:rPr>
        <w:t xml:space="preserve"> </w:t>
      </w:r>
      <w:r w:rsidRPr="00CC4726">
        <w:rPr>
          <w:rFonts w:ascii="Times New Roman" w:eastAsia="宋体" w:hAnsi="Times New Roman" w:cs="Times New Roman"/>
          <w:color w:val="000000" w:themeColor="text1"/>
          <w:szCs w:val="21"/>
        </w:rPr>
        <w:t xml:space="preserve">100 mL </w:t>
      </w:r>
      <w:r w:rsidRPr="00CC4726">
        <w:rPr>
          <w:rFonts w:ascii="Times New Roman" w:eastAsia="宋体" w:hAnsi="Times New Roman" w:cs="Times New Roman" w:hint="eastAsia"/>
          <w:color w:val="000000" w:themeColor="text1"/>
          <w:szCs w:val="21"/>
        </w:rPr>
        <w:t>柠檬酸）和鲜味（</w:t>
      </w:r>
      <w:r w:rsidRPr="00CC4726">
        <w:rPr>
          <w:rFonts w:ascii="Times New Roman" w:eastAsia="宋体" w:hAnsi="Times New Roman" w:cs="Times New Roman"/>
          <w:color w:val="000000" w:themeColor="text1"/>
          <w:szCs w:val="21"/>
        </w:rPr>
        <w:t>0.</w:t>
      </w:r>
      <w:r w:rsidR="007F1311" w:rsidRPr="00CC4726">
        <w:rPr>
          <w:rFonts w:ascii="Times New Roman" w:eastAsia="宋体" w:hAnsi="Times New Roman" w:cs="Times New Roman"/>
          <w:color w:val="000000" w:themeColor="text1"/>
          <w:szCs w:val="21"/>
        </w:rPr>
        <w:t>0200</w:t>
      </w:r>
      <w:r w:rsidRPr="00CC4726">
        <w:rPr>
          <w:rFonts w:ascii="Times New Roman" w:eastAsia="宋体" w:hAnsi="Times New Roman" w:cs="Times New Roman"/>
          <w:color w:val="000000" w:themeColor="text1"/>
          <w:szCs w:val="21"/>
        </w:rPr>
        <w:t>,</w:t>
      </w:r>
      <w:r w:rsidR="007F1311" w:rsidRPr="00CC4726">
        <w:rPr>
          <w:rFonts w:ascii="Times New Roman" w:eastAsia="宋体" w:hAnsi="Times New Roman" w:cs="Times New Roman"/>
          <w:color w:val="000000" w:themeColor="text1"/>
          <w:szCs w:val="21"/>
        </w:rPr>
        <w:t xml:space="preserve"> </w:t>
      </w:r>
      <w:r w:rsidRPr="00CC4726">
        <w:rPr>
          <w:rFonts w:ascii="Times New Roman" w:eastAsia="宋体" w:hAnsi="Times New Roman" w:cs="Times New Roman"/>
          <w:color w:val="000000" w:themeColor="text1"/>
          <w:szCs w:val="21"/>
        </w:rPr>
        <w:t>0.</w:t>
      </w:r>
      <w:r w:rsidR="007F1311" w:rsidRPr="00CC4726">
        <w:rPr>
          <w:rFonts w:ascii="Times New Roman" w:eastAsia="宋体" w:hAnsi="Times New Roman" w:cs="Times New Roman"/>
          <w:color w:val="000000" w:themeColor="text1"/>
          <w:szCs w:val="21"/>
        </w:rPr>
        <w:t>0500</w:t>
      </w:r>
      <w:r w:rsidRPr="00CC4726">
        <w:rPr>
          <w:rFonts w:ascii="Times New Roman" w:eastAsia="宋体" w:hAnsi="Times New Roman" w:cs="Times New Roman"/>
          <w:color w:val="000000" w:themeColor="text1"/>
          <w:szCs w:val="21"/>
        </w:rPr>
        <w:t>,</w:t>
      </w:r>
      <w:r w:rsidR="007F1311" w:rsidRPr="00CC4726">
        <w:rPr>
          <w:rFonts w:ascii="Times New Roman" w:eastAsia="宋体" w:hAnsi="Times New Roman" w:cs="Times New Roman"/>
          <w:color w:val="000000" w:themeColor="text1"/>
          <w:szCs w:val="21"/>
        </w:rPr>
        <w:t xml:space="preserve"> </w:t>
      </w:r>
      <w:r w:rsidRPr="00CC4726">
        <w:rPr>
          <w:rFonts w:ascii="Times New Roman" w:eastAsia="宋体" w:hAnsi="Times New Roman" w:cs="Times New Roman"/>
          <w:color w:val="000000" w:themeColor="text1"/>
          <w:szCs w:val="21"/>
        </w:rPr>
        <w:t>0.</w:t>
      </w:r>
      <w:r w:rsidR="007F1311" w:rsidRPr="00CC4726">
        <w:rPr>
          <w:rFonts w:ascii="Times New Roman" w:eastAsia="宋体" w:hAnsi="Times New Roman" w:cs="Times New Roman"/>
          <w:color w:val="000000" w:themeColor="text1"/>
          <w:szCs w:val="21"/>
        </w:rPr>
        <w:t xml:space="preserve">0800, 0.1100 </w:t>
      </w:r>
      <w:r w:rsidRPr="00CC4726">
        <w:rPr>
          <w:rFonts w:ascii="Times New Roman" w:eastAsia="宋体" w:hAnsi="Times New Roman" w:cs="Times New Roman" w:hint="eastAsia"/>
          <w:color w:val="000000" w:themeColor="text1"/>
          <w:szCs w:val="21"/>
        </w:rPr>
        <w:t>和</w:t>
      </w:r>
      <w:r w:rsidRPr="00CC4726">
        <w:rPr>
          <w:rFonts w:ascii="Times New Roman" w:eastAsia="宋体" w:hAnsi="Times New Roman" w:cs="Times New Roman"/>
          <w:color w:val="000000" w:themeColor="text1"/>
          <w:szCs w:val="21"/>
        </w:rPr>
        <w:t>0.</w:t>
      </w:r>
      <w:r w:rsidR="007F1311" w:rsidRPr="00CC4726">
        <w:rPr>
          <w:rFonts w:ascii="Times New Roman" w:eastAsia="宋体" w:hAnsi="Times New Roman" w:cs="Times New Roman"/>
          <w:color w:val="000000" w:themeColor="text1"/>
          <w:szCs w:val="21"/>
        </w:rPr>
        <w:t xml:space="preserve">1500 </w:t>
      </w:r>
      <w:r w:rsidRPr="00CC4726">
        <w:rPr>
          <w:rFonts w:ascii="Times New Roman" w:eastAsia="宋体" w:hAnsi="Times New Roman" w:cs="Times New Roman"/>
          <w:color w:val="000000" w:themeColor="text1"/>
          <w:szCs w:val="21"/>
        </w:rPr>
        <w:t>g</w:t>
      </w:r>
      <w:r w:rsidR="00CC4726" w:rsidRPr="00CC4726">
        <w:rPr>
          <w:rFonts w:ascii="Times New Roman" w:eastAsia="宋体" w:hAnsi="Times New Roman" w:cs="Times New Roman"/>
          <w:color w:val="000000" w:themeColor="text1"/>
          <w:szCs w:val="21"/>
        </w:rPr>
        <w:t xml:space="preserve"> </w:t>
      </w:r>
      <w:r w:rsidRPr="00CC4726">
        <w:rPr>
          <w:rFonts w:ascii="Times New Roman" w:eastAsia="宋体" w:hAnsi="Times New Roman" w:cs="Times New Roman"/>
          <w:color w:val="000000" w:themeColor="text1"/>
          <w:szCs w:val="21"/>
        </w:rPr>
        <w:t>/</w:t>
      </w:r>
      <w:r w:rsidR="00CC4726" w:rsidRPr="00CC4726">
        <w:rPr>
          <w:rFonts w:ascii="Times New Roman" w:eastAsia="宋体" w:hAnsi="Times New Roman" w:cs="Times New Roman"/>
          <w:color w:val="000000" w:themeColor="text1"/>
          <w:szCs w:val="21"/>
        </w:rPr>
        <w:t xml:space="preserve"> </w:t>
      </w:r>
      <w:r w:rsidRPr="00CC4726">
        <w:rPr>
          <w:rFonts w:ascii="Times New Roman" w:eastAsia="宋体" w:hAnsi="Times New Roman" w:cs="Times New Roman"/>
          <w:color w:val="000000" w:themeColor="text1"/>
          <w:szCs w:val="21"/>
        </w:rPr>
        <w:t>100 mL MSG</w:t>
      </w:r>
      <w:r w:rsidRPr="00CC4726">
        <w:rPr>
          <w:rFonts w:ascii="Times New Roman" w:eastAsia="宋体" w:hAnsi="Times New Roman" w:cs="Times New Roman" w:hint="eastAsia"/>
          <w:color w:val="000000" w:themeColor="text1"/>
          <w:szCs w:val="21"/>
        </w:rPr>
        <w:t>），</w:t>
      </w:r>
      <w:r w:rsidRPr="000A22AC">
        <w:rPr>
          <w:rFonts w:ascii="Times New Roman" w:eastAsia="宋体" w:hAnsi="Times New Roman" w:cs="Times New Roman"/>
          <w:szCs w:val="21"/>
        </w:rPr>
        <w:t>要求他们以强度递增的顺序将样品</w:t>
      </w:r>
      <w:r w:rsidR="00501C9E" w:rsidRPr="000A22AC">
        <w:rPr>
          <w:rFonts w:ascii="Times New Roman" w:eastAsia="宋体" w:hAnsi="Times New Roman" w:cs="Times New Roman"/>
          <w:szCs w:val="21"/>
        </w:rPr>
        <w:t>从弱到强进行</w:t>
      </w:r>
      <w:r w:rsidRPr="000A22AC">
        <w:rPr>
          <w:rFonts w:ascii="Times New Roman" w:eastAsia="宋体" w:hAnsi="Times New Roman" w:cs="Times New Roman"/>
          <w:szCs w:val="21"/>
        </w:rPr>
        <w:t>排序</w:t>
      </w:r>
      <w:r w:rsidR="00501C9E" w:rsidRPr="000A22AC">
        <w:rPr>
          <w:rFonts w:ascii="Times New Roman" w:eastAsia="宋体" w:hAnsi="Times New Roman" w:cs="Times New Roman"/>
          <w:szCs w:val="21"/>
        </w:rPr>
        <w:t>，准确率高于或等于</w:t>
      </w:r>
      <w:r w:rsidR="00501C9E" w:rsidRPr="000A22AC">
        <w:rPr>
          <w:rFonts w:ascii="Times New Roman" w:eastAsia="宋体" w:hAnsi="Times New Roman" w:cs="Times New Roman"/>
          <w:szCs w:val="21"/>
        </w:rPr>
        <w:t>80</w:t>
      </w:r>
      <w:r w:rsidR="00501C9E" w:rsidRPr="000A22AC">
        <w:rPr>
          <w:rFonts w:ascii="Times New Roman" w:eastAsia="宋体" w:hAnsi="Times New Roman" w:cs="Times New Roman"/>
          <w:szCs w:val="21"/>
        </w:rPr>
        <w:t>％的候选志愿者将被作为正式感官评价成员。</w:t>
      </w:r>
    </w:p>
    <w:p w14:paraId="46794438" w14:textId="77777777" w:rsidR="00A1000B" w:rsidRDefault="00A1000B" w:rsidP="00A1000B">
      <w:pPr>
        <w:spacing w:line="360" w:lineRule="auto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0A22AC">
        <w:rPr>
          <w:rFonts w:ascii="Times New Roman" w:eastAsia="宋体" w:hAnsi="Times New Roman" w:cs="Times New Roman"/>
          <w:szCs w:val="21"/>
        </w:rPr>
        <w:t>要求：应以相同的顺序向所有候选</w:t>
      </w:r>
      <w:proofErr w:type="gramStart"/>
      <w:r w:rsidRPr="000A22AC">
        <w:rPr>
          <w:rFonts w:ascii="Times New Roman" w:eastAsia="宋体" w:hAnsi="Times New Roman" w:cs="Times New Roman"/>
          <w:szCs w:val="21"/>
        </w:rPr>
        <w:t>评价员</w:t>
      </w:r>
      <w:proofErr w:type="gramEnd"/>
      <w:r w:rsidRPr="000A22AC">
        <w:rPr>
          <w:rFonts w:ascii="Times New Roman" w:eastAsia="宋体" w:hAnsi="Times New Roman" w:cs="Times New Roman"/>
          <w:szCs w:val="21"/>
        </w:rPr>
        <w:t>提供样品，以保证候选</w:t>
      </w:r>
      <w:proofErr w:type="gramStart"/>
      <w:r w:rsidRPr="000A22AC">
        <w:rPr>
          <w:rFonts w:ascii="Times New Roman" w:eastAsia="宋体" w:hAnsi="Times New Roman" w:cs="Times New Roman"/>
          <w:szCs w:val="21"/>
        </w:rPr>
        <w:t>评价员</w:t>
      </w:r>
      <w:proofErr w:type="gramEnd"/>
      <w:r w:rsidRPr="000A22AC">
        <w:rPr>
          <w:rFonts w:ascii="Times New Roman" w:eastAsia="宋体" w:hAnsi="Times New Roman" w:cs="Times New Roman"/>
          <w:szCs w:val="21"/>
        </w:rPr>
        <w:t>排序结果的可比性，避免由于提供顺序的不同而造成的影响。对于规定的浓度，候选</w:t>
      </w:r>
      <w:proofErr w:type="gramStart"/>
      <w:r w:rsidRPr="000A22AC">
        <w:rPr>
          <w:rFonts w:ascii="Times New Roman" w:eastAsia="宋体" w:hAnsi="Times New Roman" w:cs="Times New Roman"/>
          <w:szCs w:val="21"/>
        </w:rPr>
        <w:t>评价员</w:t>
      </w:r>
      <w:proofErr w:type="gramEnd"/>
      <w:r w:rsidRPr="000A22AC">
        <w:rPr>
          <w:rFonts w:ascii="Times New Roman" w:eastAsia="宋体" w:hAnsi="Times New Roman" w:cs="Times New Roman"/>
          <w:szCs w:val="21"/>
        </w:rPr>
        <w:t>如果将顺序排错一个以上，则认为其不适合作为该类分析的优选评价员。</w:t>
      </w:r>
    </w:p>
    <w:p w14:paraId="347053E5" w14:textId="77777777" w:rsidR="00A015D5" w:rsidRDefault="00A015D5" w:rsidP="00A015D5">
      <w:pPr>
        <w:spacing w:line="360" w:lineRule="auto"/>
        <w:rPr>
          <w:rFonts w:ascii="Times New Roman" w:eastAsia="宋体" w:hAnsi="Times New Roman" w:cs="Times New Roman"/>
          <w:szCs w:val="21"/>
        </w:rPr>
      </w:pPr>
    </w:p>
    <w:p w14:paraId="4D856053" w14:textId="77777777" w:rsidR="00A015D5" w:rsidRDefault="00A015D5" w:rsidP="00A015D5">
      <w:pPr>
        <w:pStyle w:val="a9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鼻后嗅闻法</w:t>
      </w:r>
    </w:p>
    <w:p w14:paraId="6F93B982" w14:textId="20C0E8D5" w:rsidR="00DC1A93" w:rsidRDefault="00DC1A93" w:rsidP="0023359A">
      <w:pPr>
        <w:spacing w:line="360" w:lineRule="auto"/>
        <w:ind w:firstLineChars="200"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参照国标</w:t>
      </w:r>
      <w:r w:rsidR="0023359A" w:rsidRPr="0023359A">
        <w:rPr>
          <w:rFonts w:ascii="Times New Roman" w:eastAsia="宋体" w:hAnsi="Times New Roman" w:cs="Times New Roman"/>
          <w:szCs w:val="21"/>
          <w:vertAlign w:val="superscript"/>
        </w:rPr>
        <w:fldChar w:fldCharType="begin"/>
      </w:r>
      <w:r w:rsidR="0023359A" w:rsidRPr="0023359A">
        <w:rPr>
          <w:rFonts w:ascii="Times New Roman" w:eastAsia="宋体" w:hAnsi="Times New Roman" w:cs="Times New Roman"/>
          <w:szCs w:val="21"/>
          <w:vertAlign w:val="superscript"/>
        </w:rPr>
        <w:instrText xml:space="preserve"> ADDIN EN.CITE &lt;EndNote&gt;&lt;Cite&gt;&lt;RecNum&gt;15&lt;/RecNum&gt;&lt;DisplayText&gt;[2]&lt;/DisplayText&gt;&lt;record&gt;&lt;rec-number&gt;15&lt;/rec-number&gt;&lt;foreign-keys&gt;&lt;key app="EN" db-id="0v5e5wxph29vw5er02n59rzswae0w5e0svde" timestamp="1582983686"&gt;15&lt;/key&gt;&lt;key app="ENWeb" db-id=""&gt;0&lt;/key&gt;&lt;/fo</w:instrText>
      </w:r>
      <w:r w:rsidR="0023359A" w:rsidRPr="0023359A">
        <w:rPr>
          <w:rFonts w:ascii="Times New Roman" w:eastAsia="宋体" w:hAnsi="Times New Roman" w:cs="Times New Roman" w:hint="eastAsia"/>
          <w:szCs w:val="21"/>
          <w:vertAlign w:val="superscript"/>
        </w:rPr>
        <w:instrText>reign-keys&gt;&lt;ref-type name="Journal Article"&gt;17&lt;/ref-type&gt;&lt;contributors&gt;&lt;/contributors&gt;&lt;titles&gt;&lt;title&gt;&lt;style face="normal" font="default" size="100%"&gt;GBT 16291.1-2012 &lt;/style&gt;&lt;style face="normal" font="default" charset="134" size="100%"&gt;</w:instrText>
      </w:r>
      <w:r w:rsidR="0023359A" w:rsidRPr="0023359A">
        <w:rPr>
          <w:rFonts w:ascii="Times New Roman" w:eastAsia="宋体" w:hAnsi="Times New Roman" w:cs="Times New Roman" w:hint="eastAsia"/>
          <w:szCs w:val="21"/>
          <w:vertAlign w:val="superscript"/>
        </w:rPr>
        <w:instrText>感官分析</w:instrText>
      </w:r>
      <w:r w:rsidR="0023359A" w:rsidRPr="0023359A">
        <w:rPr>
          <w:rFonts w:ascii="Times New Roman" w:eastAsia="宋体" w:hAnsi="Times New Roman" w:cs="Times New Roman" w:hint="eastAsia"/>
          <w:szCs w:val="21"/>
          <w:vertAlign w:val="superscript"/>
        </w:rPr>
        <w:instrText>&lt;/style&gt;&lt;style face="normal" font="default" size="100%"&gt; &lt;/style&gt;&lt;style face="normal" font="default" charset="134" size="100%"&gt;</w:instrText>
      </w:r>
      <w:r w:rsidR="0023359A" w:rsidRPr="0023359A">
        <w:rPr>
          <w:rFonts w:ascii="Times New Roman" w:eastAsia="宋体" w:hAnsi="Times New Roman" w:cs="Times New Roman" w:hint="eastAsia"/>
          <w:szCs w:val="21"/>
          <w:vertAlign w:val="superscript"/>
        </w:rPr>
        <w:instrText>选拔、培训与管理评价员一般导则</w:instrText>
      </w:r>
      <w:r w:rsidR="0023359A" w:rsidRPr="0023359A">
        <w:rPr>
          <w:rFonts w:ascii="Times New Roman" w:eastAsia="宋体" w:hAnsi="Times New Roman" w:cs="Times New Roman" w:hint="eastAsia"/>
          <w:szCs w:val="21"/>
          <w:vertAlign w:val="superscript"/>
        </w:rPr>
        <w:instrText>&lt;/style&gt;&lt;style face="normal" font="default" size="100%"&gt; &lt;/style&gt;&lt;style face="normal" font="default" charset="134" size="100%"&gt;</w:instrText>
      </w:r>
      <w:r w:rsidR="0023359A" w:rsidRPr="0023359A">
        <w:rPr>
          <w:rFonts w:ascii="Times New Roman" w:eastAsia="宋体" w:hAnsi="Times New Roman" w:cs="Times New Roman" w:hint="eastAsia"/>
          <w:szCs w:val="21"/>
          <w:vertAlign w:val="superscript"/>
        </w:rPr>
        <w:instrText>第</w:instrText>
      </w:r>
      <w:r w:rsidR="0023359A" w:rsidRPr="0023359A">
        <w:rPr>
          <w:rFonts w:ascii="Times New Roman" w:eastAsia="宋体" w:hAnsi="Times New Roman" w:cs="Times New Roman" w:hint="eastAsia"/>
          <w:szCs w:val="21"/>
          <w:vertAlign w:val="superscript"/>
        </w:rPr>
        <w:instrText>&lt;/style&gt;&lt;style face="normal" font="default" size="100%"&gt;1&lt;/style&gt;&lt;style face="normal" font="default" charset="134" size="100%"&gt;</w:instrText>
      </w:r>
      <w:r w:rsidR="0023359A" w:rsidRPr="0023359A">
        <w:rPr>
          <w:rFonts w:ascii="Times New Roman" w:eastAsia="宋体" w:hAnsi="Times New Roman" w:cs="Times New Roman" w:hint="eastAsia"/>
          <w:szCs w:val="21"/>
          <w:vertAlign w:val="superscript"/>
        </w:rPr>
        <w:instrText>部分：优选评价员</w:instrText>
      </w:r>
      <w:r w:rsidR="0023359A" w:rsidRPr="0023359A">
        <w:rPr>
          <w:rFonts w:ascii="Times New Roman" w:eastAsia="宋体" w:hAnsi="Times New Roman" w:cs="Times New Roman" w:hint="eastAsia"/>
          <w:szCs w:val="21"/>
          <w:vertAlign w:val="superscript"/>
        </w:rPr>
        <w:instrText>&lt;/style&gt;&lt;style face="normal" font="default" size="100%"&gt;.&lt;/style&gt;&lt;/title&gt;&lt;/titles&gt;&lt;dates&gt;&lt;/dates&gt;&lt;urls&gt;&lt;/urls&gt;&lt;/record&gt;&lt;</w:instrText>
      </w:r>
      <w:r w:rsidR="0023359A" w:rsidRPr="0023359A">
        <w:rPr>
          <w:rFonts w:ascii="Times New Roman" w:eastAsia="宋体" w:hAnsi="Times New Roman" w:cs="Times New Roman"/>
          <w:szCs w:val="21"/>
          <w:vertAlign w:val="superscript"/>
        </w:rPr>
        <w:instrText>/Cite&gt;&lt;/EndNote&gt;</w:instrText>
      </w:r>
      <w:r w:rsidR="0023359A" w:rsidRPr="0023359A">
        <w:rPr>
          <w:rFonts w:ascii="Times New Roman" w:eastAsia="宋体" w:hAnsi="Times New Roman" w:cs="Times New Roman"/>
          <w:szCs w:val="21"/>
          <w:vertAlign w:val="superscript"/>
        </w:rPr>
        <w:fldChar w:fldCharType="separate"/>
      </w:r>
      <w:r w:rsidR="0023359A" w:rsidRPr="0023359A">
        <w:rPr>
          <w:rFonts w:ascii="Times New Roman" w:eastAsia="宋体" w:hAnsi="Times New Roman" w:cs="Times New Roman"/>
          <w:noProof/>
          <w:szCs w:val="21"/>
          <w:vertAlign w:val="superscript"/>
        </w:rPr>
        <w:t>[2]</w:t>
      </w:r>
      <w:r w:rsidR="0023359A" w:rsidRPr="0023359A">
        <w:rPr>
          <w:rFonts w:ascii="Times New Roman" w:eastAsia="宋体" w:hAnsi="Times New Roman" w:cs="Times New Roman"/>
          <w:szCs w:val="21"/>
          <w:vertAlign w:val="superscript"/>
        </w:rPr>
        <w:fldChar w:fldCharType="end"/>
      </w:r>
      <w:r>
        <w:rPr>
          <w:rFonts w:ascii="Times New Roman" w:eastAsia="宋体" w:hAnsi="Times New Roman" w:cs="Times New Roman" w:hint="eastAsia"/>
          <w:szCs w:val="21"/>
        </w:rPr>
        <w:t>的鼻后嗅觉法，根据表</w:t>
      </w:r>
      <w:r>
        <w:rPr>
          <w:rFonts w:ascii="Times New Roman" w:eastAsia="宋体" w:hAnsi="Times New Roman" w:cs="Times New Roman" w:hint="eastAsia"/>
          <w:szCs w:val="21"/>
        </w:rPr>
        <w:t>2</w:t>
      </w:r>
      <w:r>
        <w:rPr>
          <w:rFonts w:ascii="Times New Roman" w:eastAsia="宋体" w:hAnsi="Times New Roman" w:cs="Times New Roman" w:hint="eastAsia"/>
          <w:szCs w:val="21"/>
        </w:rPr>
        <w:t>中嗅觉呈香物质（香草精油、柠檬精油、薄荷精油、生姜精油、茴香精油、</w:t>
      </w:r>
      <w:proofErr w:type="gramStart"/>
      <w:r>
        <w:rPr>
          <w:rFonts w:ascii="Times New Roman" w:eastAsia="宋体" w:hAnsi="Times New Roman" w:cs="Times New Roman" w:hint="eastAsia"/>
          <w:szCs w:val="21"/>
        </w:rPr>
        <w:t>孜</w:t>
      </w:r>
      <w:proofErr w:type="gramEnd"/>
      <w:r>
        <w:rPr>
          <w:rFonts w:ascii="Times New Roman" w:eastAsia="宋体" w:hAnsi="Times New Roman" w:cs="Times New Roman" w:hint="eastAsia"/>
          <w:szCs w:val="21"/>
        </w:rPr>
        <w:t>然精油）制备样品，将</w:t>
      </w:r>
      <w:r>
        <w:rPr>
          <w:rFonts w:ascii="Times New Roman" w:eastAsia="宋体" w:hAnsi="Times New Roman" w:cs="Times New Roman" w:hint="eastAsia"/>
          <w:szCs w:val="21"/>
        </w:rPr>
        <w:t>2</w:t>
      </w:r>
      <w:r>
        <w:rPr>
          <w:rFonts w:ascii="Times New Roman" w:eastAsia="宋体" w:hAnsi="Times New Roman" w:cs="Times New Roman" w:hint="eastAsia"/>
          <w:szCs w:val="21"/>
        </w:rPr>
        <w:t>滴香精精油</w:t>
      </w:r>
      <w:proofErr w:type="gramStart"/>
      <w:r>
        <w:rPr>
          <w:rFonts w:ascii="Times New Roman" w:eastAsia="宋体" w:hAnsi="Times New Roman" w:cs="Times New Roman" w:hint="eastAsia"/>
          <w:szCs w:val="21"/>
        </w:rPr>
        <w:t>滴在试香条</w:t>
      </w:r>
      <w:proofErr w:type="gramEnd"/>
      <w:r>
        <w:rPr>
          <w:rFonts w:ascii="Times New Roman" w:eastAsia="宋体" w:hAnsi="Times New Roman" w:cs="Times New Roman" w:hint="eastAsia"/>
          <w:szCs w:val="21"/>
        </w:rPr>
        <w:t>上，然后塞入密闭</w:t>
      </w:r>
      <w:r w:rsidR="00B324CE" w:rsidRPr="00B324CE">
        <w:rPr>
          <w:rFonts w:ascii="Times New Roman" w:eastAsia="宋体" w:hAnsi="Times New Roman" w:cs="Times New Roman" w:hint="eastAsia"/>
          <w:color w:val="000000" w:themeColor="text1"/>
          <w:szCs w:val="21"/>
        </w:rPr>
        <w:lastRenderedPageBreak/>
        <w:t>纸杯</w:t>
      </w:r>
      <w:r w:rsidRPr="00B324CE">
        <w:rPr>
          <w:rFonts w:ascii="Times New Roman" w:eastAsia="宋体" w:hAnsi="Times New Roman" w:cs="Times New Roman" w:hint="eastAsia"/>
          <w:color w:val="000000" w:themeColor="text1"/>
          <w:szCs w:val="21"/>
        </w:rPr>
        <w:t>中，用</w:t>
      </w:r>
      <w:r w:rsidR="00B324CE" w:rsidRPr="00B324CE">
        <w:rPr>
          <w:rFonts w:ascii="Times New Roman" w:eastAsia="宋体" w:hAnsi="Times New Roman" w:cs="Times New Roman" w:hint="eastAsia"/>
          <w:color w:val="000000" w:themeColor="text1"/>
          <w:szCs w:val="21"/>
        </w:rPr>
        <w:t>杯盖</w:t>
      </w:r>
      <w:r w:rsidRPr="00B324CE">
        <w:rPr>
          <w:rFonts w:ascii="Times New Roman" w:eastAsia="宋体" w:hAnsi="Times New Roman" w:cs="Times New Roman" w:hint="eastAsia"/>
          <w:color w:val="000000" w:themeColor="text1"/>
          <w:szCs w:val="21"/>
        </w:rPr>
        <w:t>封严。</w:t>
      </w:r>
      <w:r>
        <w:rPr>
          <w:rFonts w:ascii="Times New Roman" w:eastAsia="宋体" w:hAnsi="Times New Roman" w:cs="Times New Roman" w:hint="eastAsia"/>
          <w:szCs w:val="21"/>
        </w:rPr>
        <w:t>提供</w:t>
      </w:r>
      <w:proofErr w:type="gramStart"/>
      <w:r>
        <w:rPr>
          <w:rFonts w:ascii="Times New Roman" w:eastAsia="宋体" w:hAnsi="Times New Roman" w:cs="Times New Roman" w:hint="eastAsia"/>
          <w:szCs w:val="21"/>
        </w:rPr>
        <w:t>给评价员</w:t>
      </w:r>
      <w:proofErr w:type="gramEnd"/>
      <w:r>
        <w:rPr>
          <w:rFonts w:ascii="Times New Roman" w:eastAsia="宋体" w:hAnsi="Times New Roman" w:cs="Times New Roman" w:hint="eastAsia"/>
          <w:szCs w:val="21"/>
        </w:rPr>
        <w:t>的烧杯，每次一个。</w:t>
      </w:r>
    </w:p>
    <w:p w14:paraId="14CFC244" w14:textId="351F64A8" w:rsidR="00DC1A93" w:rsidRDefault="00DC1A93" w:rsidP="0023359A">
      <w:pPr>
        <w:spacing w:line="360" w:lineRule="auto"/>
        <w:ind w:firstLineChars="200"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要求：</w:t>
      </w:r>
      <w:proofErr w:type="gramStart"/>
      <w:r>
        <w:rPr>
          <w:rFonts w:ascii="Times New Roman" w:eastAsia="宋体" w:hAnsi="Times New Roman" w:cs="Times New Roman" w:hint="eastAsia"/>
          <w:szCs w:val="21"/>
        </w:rPr>
        <w:t>评价员</w:t>
      </w:r>
      <w:proofErr w:type="gramEnd"/>
      <w:r>
        <w:rPr>
          <w:rFonts w:ascii="Times New Roman" w:eastAsia="宋体" w:hAnsi="Times New Roman" w:cs="Times New Roman" w:hint="eastAsia"/>
          <w:szCs w:val="21"/>
        </w:rPr>
        <w:t>用吸管刺穿塑料薄膜，然后用嘴含住吸管，吸入玻璃杯中上方的气体后，经鼻腔用力呼出。要求吸管不</w:t>
      </w:r>
      <w:proofErr w:type="gramStart"/>
      <w:r>
        <w:rPr>
          <w:rFonts w:ascii="Times New Roman" w:eastAsia="宋体" w:hAnsi="Times New Roman" w:cs="Times New Roman" w:hint="eastAsia"/>
          <w:szCs w:val="21"/>
        </w:rPr>
        <w:t>接触试香条</w:t>
      </w:r>
      <w:proofErr w:type="gramEnd"/>
      <w:r>
        <w:rPr>
          <w:rFonts w:ascii="Times New Roman" w:eastAsia="宋体" w:hAnsi="Times New Roman" w:cs="Times New Roman" w:hint="eastAsia"/>
          <w:szCs w:val="21"/>
        </w:rPr>
        <w:t>，如果发生偶然的情况，就提供</w:t>
      </w:r>
      <w:proofErr w:type="gramStart"/>
      <w:r>
        <w:rPr>
          <w:rFonts w:ascii="Times New Roman" w:eastAsia="宋体" w:hAnsi="Times New Roman" w:cs="Times New Roman" w:hint="eastAsia"/>
          <w:szCs w:val="21"/>
        </w:rPr>
        <w:t>给评价员</w:t>
      </w:r>
      <w:proofErr w:type="gramEnd"/>
      <w:r>
        <w:rPr>
          <w:rFonts w:ascii="Times New Roman" w:eastAsia="宋体" w:hAnsi="Times New Roman" w:cs="Times New Roman" w:hint="eastAsia"/>
          <w:szCs w:val="21"/>
        </w:rPr>
        <w:t>另一个烧杯。</w:t>
      </w:r>
      <w:proofErr w:type="gramStart"/>
      <w:r>
        <w:rPr>
          <w:rFonts w:ascii="Times New Roman" w:eastAsia="宋体" w:hAnsi="Times New Roman" w:cs="Times New Roman" w:hint="eastAsia"/>
          <w:szCs w:val="21"/>
        </w:rPr>
        <w:t>评价员</w:t>
      </w:r>
      <w:proofErr w:type="gramEnd"/>
      <w:r>
        <w:rPr>
          <w:rFonts w:ascii="Times New Roman" w:eastAsia="宋体" w:hAnsi="Times New Roman" w:cs="Times New Roman" w:hint="eastAsia"/>
          <w:szCs w:val="21"/>
        </w:rPr>
        <w:t>识别气体</w:t>
      </w:r>
      <w:r w:rsidR="006D31FF">
        <w:rPr>
          <w:rFonts w:ascii="Times New Roman" w:eastAsia="宋体" w:hAnsi="Times New Roman" w:cs="Times New Roman" w:hint="eastAsia"/>
          <w:szCs w:val="21"/>
        </w:rPr>
        <w:t>后</w:t>
      </w:r>
      <w:r>
        <w:rPr>
          <w:rFonts w:ascii="Times New Roman" w:eastAsia="宋体" w:hAnsi="Times New Roman" w:cs="Times New Roman" w:hint="eastAsia"/>
          <w:szCs w:val="21"/>
        </w:rPr>
        <w:t>回答问卷上的问题。然后，</w:t>
      </w:r>
      <w:proofErr w:type="gramStart"/>
      <w:r>
        <w:rPr>
          <w:rFonts w:ascii="Times New Roman" w:eastAsia="宋体" w:hAnsi="Times New Roman" w:cs="Times New Roman" w:hint="eastAsia"/>
          <w:szCs w:val="21"/>
        </w:rPr>
        <w:t>评价员</w:t>
      </w:r>
      <w:proofErr w:type="gramEnd"/>
      <w:r>
        <w:rPr>
          <w:rFonts w:ascii="Times New Roman" w:eastAsia="宋体" w:hAnsi="Times New Roman" w:cs="Times New Roman" w:hint="eastAsia"/>
          <w:szCs w:val="21"/>
        </w:rPr>
        <w:t>可继续检验下一种物质。</w:t>
      </w:r>
      <w:r w:rsidR="0023359A">
        <w:rPr>
          <w:rFonts w:ascii="Times New Roman" w:eastAsia="宋体" w:hAnsi="Times New Roman" w:cs="Times New Roman" w:hint="eastAsia"/>
          <w:szCs w:val="21"/>
        </w:rPr>
        <w:t>问卷见附件</w:t>
      </w:r>
      <w:r w:rsidR="0023359A">
        <w:rPr>
          <w:rFonts w:ascii="Times New Roman" w:eastAsia="宋体" w:hAnsi="Times New Roman" w:cs="Times New Roman" w:hint="eastAsia"/>
          <w:szCs w:val="21"/>
        </w:rPr>
        <w:t>4.</w:t>
      </w:r>
    </w:p>
    <w:p w14:paraId="27D3AE69" w14:textId="77777777" w:rsidR="00271446" w:rsidRDefault="00271446" w:rsidP="00271446">
      <w:pPr>
        <w:spacing w:line="360" w:lineRule="auto"/>
        <w:rPr>
          <w:rFonts w:ascii="Times New Roman" w:eastAsia="宋体" w:hAnsi="Times New Roman" w:cs="Times New Roman"/>
          <w:szCs w:val="21"/>
        </w:rPr>
      </w:pPr>
    </w:p>
    <w:p w14:paraId="1B64FEAD" w14:textId="77777777" w:rsidR="00271446" w:rsidRDefault="00271446" w:rsidP="00271446">
      <w:pPr>
        <w:pStyle w:val="a9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咸味阈值的测定</w:t>
      </w:r>
    </w:p>
    <w:p w14:paraId="7D100139" w14:textId="6AE43878" w:rsidR="0074526C" w:rsidRDefault="0074526C" w:rsidP="00356BC8">
      <w:pPr>
        <w:spacing w:line="360" w:lineRule="auto"/>
        <w:ind w:firstLineChars="200"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参照国标的方法</w:t>
      </w:r>
      <w:r w:rsidRPr="0074526C">
        <w:rPr>
          <w:rFonts w:ascii="Times New Roman" w:eastAsia="宋体" w:hAnsi="Times New Roman" w:cs="Times New Roman"/>
          <w:szCs w:val="21"/>
          <w:vertAlign w:val="superscript"/>
        </w:rPr>
        <w:fldChar w:fldCharType="begin"/>
      </w:r>
      <w:r w:rsidR="003E7C01">
        <w:rPr>
          <w:rFonts w:ascii="Times New Roman" w:eastAsia="宋体" w:hAnsi="Times New Roman" w:cs="Times New Roman"/>
          <w:szCs w:val="21"/>
          <w:vertAlign w:val="superscript"/>
        </w:rPr>
        <w:instrText xml:space="preserve"> ADDIN EN.CITE &lt;EndNote&gt;&lt;Cite&gt;&lt;RecNum&gt;184&lt;/RecNum&gt;&lt;DisplayText&gt;[5]&lt;/DisplayText&gt;&lt;record&gt;&lt;rec-number&gt;184&lt;/rec-number&gt;&lt;foreign-keys&gt;&lt;key app="EN" db-id="0v5e5wxph29vw5er02n59rzswae0w5e0svde" timestamp="1594732474"&gt;184&lt;/key&gt;&lt;key app="ENWeb" db-id=""&gt;0&lt;/key&gt;&lt;</w:instrText>
      </w:r>
      <w:r w:rsidR="003E7C01">
        <w:rPr>
          <w:rFonts w:ascii="Times New Roman" w:eastAsia="宋体" w:hAnsi="Times New Roman" w:cs="Times New Roman" w:hint="eastAsia"/>
          <w:szCs w:val="21"/>
          <w:vertAlign w:val="superscript"/>
        </w:rPr>
        <w:instrText>/foreign-keys&gt;&lt;ref-type name="Journal Article"&gt;17&lt;/ref-type&gt;&lt;contributors&gt;&lt;/contributors&gt;&lt;titles&gt;&lt;title&gt;&lt;style face="normal" font="default" size="100%"&gt;GBT 12312-2012 &lt;/style&gt;&lt;style face="normal" font="default" charset="134" size="100%"&gt;</w:instrText>
      </w:r>
      <w:r w:rsidR="003E7C01">
        <w:rPr>
          <w:rFonts w:ascii="Times New Roman" w:eastAsia="宋体" w:hAnsi="Times New Roman" w:cs="Times New Roman" w:hint="eastAsia"/>
          <w:szCs w:val="21"/>
          <w:vertAlign w:val="superscript"/>
        </w:rPr>
        <w:instrText>感官分析</w:instrText>
      </w:r>
      <w:r w:rsidR="003E7C01">
        <w:rPr>
          <w:rFonts w:ascii="Times New Roman" w:eastAsia="宋体" w:hAnsi="Times New Roman" w:cs="Times New Roman" w:hint="eastAsia"/>
          <w:szCs w:val="21"/>
          <w:vertAlign w:val="superscript"/>
        </w:rPr>
        <w:instrText>&lt;/style&gt;&lt;style face="normal" font="default" size="100%"&gt; &lt;/style&gt;&lt;style face="normal" font="default" charset="134" size="100%"&gt;</w:instrText>
      </w:r>
      <w:r w:rsidR="003E7C01">
        <w:rPr>
          <w:rFonts w:ascii="Times New Roman" w:eastAsia="宋体" w:hAnsi="Times New Roman" w:cs="Times New Roman" w:hint="eastAsia"/>
          <w:szCs w:val="21"/>
          <w:vertAlign w:val="superscript"/>
        </w:rPr>
        <w:instrText>味觉敏感度的测定方法</w:instrText>
      </w:r>
      <w:r w:rsidR="003E7C01">
        <w:rPr>
          <w:rFonts w:ascii="Times New Roman" w:eastAsia="宋体" w:hAnsi="Times New Roman" w:cs="Times New Roman" w:hint="eastAsia"/>
          <w:szCs w:val="21"/>
          <w:vertAlign w:val="superscript"/>
        </w:rPr>
        <w:instrText>&lt;/style&gt;&lt;style face="normal" font="default" size="100%"&gt;.&lt;/style&gt;&lt;/title&gt;&lt;/titles&gt;&lt;dates&gt;&lt;/dates&gt;&lt;urls&gt;&lt;/urls&gt;&lt;/record&gt;&lt;/Cite&gt;&lt;/EndN</w:instrText>
      </w:r>
      <w:r w:rsidR="003E7C01">
        <w:rPr>
          <w:rFonts w:ascii="Times New Roman" w:eastAsia="宋体" w:hAnsi="Times New Roman" w:cs="Times New Roman"/>
          <w:szCs w:val="21"/>
          <w:vertAlign w:val="superscript"/>
        </w:rPr>
        <w:instrText>ote&gt;</w:instrText>
      </w:r>
      <w:r w:rsidRPr="0074526C">
        <w:rPr>
          <w:rFonts w:ascii="Times New Roman" w:eastAsia="宋体" w:hAnsi="Times New Roman" w:cs="Times New Roman"/>
          <w:szCs w:val="21"/>
          <w:vertAlign w:val="superscript"/>
        </w:rPr>
        <w:fldChar w:fldCharType="separate"/>
      </w:r>
      <w:r w:rsidR="003E7C01">
        <w:rPr>
          <w:rFonts w:ascii="Times New Roman" w:eastAsia="宋体" w:hAnsi="Times New Roman" w:cs="Times New Roman"/>
          <w:noProof/>
          <w:szCs w:val="21"/>
          <w:vertAlign w:val="superscript"/>
        </w:rPr>
        <w:t>[5]</w:t>
      </w:r>
      <w:r w:rsidRPr="0074526C">
        <w:rPr>
          <w:rFonts w:ascii="Times New Roman" w:eastAsia="宋体" w:hAnsi="Times New Roman" w:cs="Times New Roman"/>
          <w:szCs w:val="21"/>
          <w:vertAlign w:val="superscript"/>
        </w:rPr>
        <w:fldChar w:fldCharType="end"/>
      </w:r>
      <w:r>
        <w:rPr>
          <w:rFonts w:ascii="Times New Roman" w:eastAsia="宋体" w:hAnsi="Times New Roman" w:cs="Times New Roman" w:hint="eastAsia"/>
          <w:szCs w:val="21"/>
        </w:rPr>
        <w:t>。</w:t>
      </w:r>
      <w:r w:rsidRPr="0074526C">
        <w:rPr>
          <w:rFonts w:ascii="Times New Roman" w:eastAsia="宋体" w:hAnsi="Times New Roman" w:cs="Times New Roman" w:hint="eastAsia"/>
          <w:szCs w:val="21"/>
        </w:rPr>
        <w:t>制备</w:t>
      </w:r>
      <w:r>
        <w:rPr>
          <w:rFonts w:ascii="Times New Roman" w:eastAsia="宋体" w:hAnsi="Times New Roman" w:cs="Times New Roman" w:hint="eastAsia"/>
          <w:szCs w:val="21"/>
        </w:rPr>
        <w:t>4</w:t>
      </w:r>
      <w:r>
        <w:rPr>
          <w:rFonts w:ascii="Times New Roman" w:eastAsia="宋体" w:hAnsi="Times New Roman" w:cs="Times New Roman"/>
          <w:szCs w:val="21"/>
        </w:rPr>
        <w:t>g/L</w:t>
      </w:r>
      <w:r>
        <w:rPr>
          <w:rFonts w:ascii="Times New Roman" w:eastAsia="宋体" w:hAnsi="Times New Roman" w:cs="Times New Roman" w:hint="eastAsia"/>
          <w:szCs w:val="21"/>
        </w:rPr>
        <w:t>的氯化钠溶液，按照表</w:t>
      </w:r>
      <w:r>
        <w:rPr>
          <w:rFonts w:ascii="Times New Roman" w:eastAsia="宋体" w:hAnsi="Times New Roman" w:cs="Times New Roman" w:hint="eastAsia"/>
          <w:szCs w:val="21"/>
        </w:rPr>
        <w:t>3</w:t>
      </w:r>
      <w:r>
        <w:rPr>
          <w:rFonts w:ascii="Times New Roman" w:eastAsia="宋体" w:hAnsi="Times New Roman" w:cs="Times New Roman" w:hint="eastAsia"/>
          <w:szCs w:val="21"/>
        </w:rPr>
        <w:t>中的浓度依次稀释置于不同的容器中。按浓度递增顺序依次</w:t>
      </w:r>
      <w:proofErr w:type="gramStart"/>
      <w:r>
        <w:rPr>
          <w:rFonts w:ascii="Times New Roman" w:eastAsia="宋体" w:hAnsi="Times New Roman" w:cs="Times New Roman" w:hint="eastAsia"/>
          <w:szCs w:val="21"/>
        </w:rPr>
        <w:t>向评价员</w:t>
      </w:r>
      <w:proofErr w:type="gramEnd"/>
      <w:r>
        <w:rPr>
          <w:rFonts w:ascii="Times New Roman" w:eastAsia="宋体" w:hAnsi="Times New Roman" w:cs="Times New Roman" w:hint="eastAsia"/>
          <w:szCs w:val="21"/>
        </w:rPr>
        <w:t>提供表</w:t>
      </w:r>
      <w:r>
        <w:rPr>
          <w:rFonts w:ascii="Times New Roman" w:eastAsia="宋体" w:hAnsi="Times New Roman" w:cs="Times New Roman" w:hint="eastAsia"/>
          <w:szCs w:val="21"/>
        </w:rPr>
        <w:t>3</w:t>
      </w:r>
      <w:r>
        <w:rPr>
          <w:rFonts w:ascii="Times New Roman" w:eastAsia="宋体" w:hAnsi="Times New Roman" w:cs="Times New Roman" w:hint="eastAsia"/>
          <w:szCs w:val="21"/>
        </w:rPr>
        <w:t>制备的系列测试液的样品。为避免通过推断得出答案，每个样品系列最多可额外插入</w:t>
      </w:r>
      <w:r>
        <w:rPr>
          <w:rFonts w:ascii="Times New Roman" w:eastAsia="宋体" w:hAnsi="Times New Roman" w:cs="Times New Roman" w:hint="eastAsia"/>
          <w:szCs w:val="21"/>
        </w:rPr>
        <w:t>3</w:t>
      </w:r>
      <w:r>
        <w:rPr>
          <w:rFonts w:ascii="Times New Roman" w:eastAsia="宋体" w:hAnsi="Times New Roman" w:cs="Times New Roman" w:hint="eastAsia"/>
          <w:szCs w:val="21"/>
        </w:rPr>
        <w:t>个与前面相同浓度的稀释液。各</w:t>
      </w:r>
      <w:r w:rsidR="0029484F">
        <w:rPr>
          <w:rFonts w:ascii="Times New Roman" w:eastAsia="宋体" w:hAnsi="Times New Roman" w:cs="Times New Roman" w:hint="eastAsia"/>
          <w:szCs w:val="21"/>
        </w:rPr>
        <w:t>样品</w:t>
      </w:r>
      <w:r>
        <w:rPr>
          <w:rFonts w:ascii="Times New Roman" w:eastAsia="宋体" w:hAnsi="Times New Roman" w:cs="Times New Roman" w:hint="eastAsia"/>
          <w:szCs w:val="21"/>
        </w:rPr>
        <w:t>用三位随机数编码。</w:t>
      </w:r>
    </w:p>
    <w:p w14:paraId="575A5245" w14:textId="77777777" w:rsidR="0074526C" w:rsidRDefault="0074526C" w:rsidP="00356BC8">
      <w:pPr>
        <w:spacing w:line="360" w:lineRule="auto"/>
        <w:ind w:firstLineChars="200"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注意：不应</w:t>
      </w:r>
      <w:proofErr w:type="gramStart"/>
      <w:r>
        <w:rPr>
          <w:rFonts w:ascii="Times New Roman" w:eastAsia="宋体" w:hAnsi="Times New Roman" w:cs="Times New Roman" w:hint="eastAsia"/>
          <w:szCs w:val="21"/>
        </w:rPr>
        <w:t>向评价员</w:t>
      </w:r>
      <w:proofErr w:type="gramEnd"/>
      <w:r>
        <w:rPr>
          <w:rFonts w:ascii="Times New Roman" w:eastAsia="宋体" w:hAnsi="Times New Roman" w:cs="Times New Roman" w:hint="eastAsia"/>
          <w:szCs w:val="21"/>
        </w:rPr>
        <w:t>一次提供全部样品，以免</w:t>
      </w:r>
      <w:proofErr w:type="gramStart"/>
      <w:r>
        <w:rPr>
          <w:rFonts w:ascii="Times New Roman" w:eastAsia="宋体" w:hAnsi="Times New Roman" w:cs="Times New Roman" w:hint="eastAsia"/>
          <w:szCs w:val="21"/>
        </w:rPr>
        <w:t>评价员</w:t>
      </w:r>
      <w:proofErr w:type="gramEnd"/>
      <w:r>
        <w:rPr>
          <w:rFonts w:ascii="Times New Roman" w:eastAsia="宋体" w:hAnsi="Times New Roman" w:cs="Times New Roman" w:hint="eastAsia"/>
          <w:szCs w:val="21"/>
        </w:rPr>
        <w:t>为便于鉴别正在检验的味道而从最高浓度开始测试；</w:t>
      </w:r>
    </w:p>
    <w:p w14:paraId="63563A7B" w14:textId="7CAA33C5" w:rsidR="0074526C" w:rsidRDefault="0074526C" w:rsidP="00356BC8">
      <w:pPr>
        <w:spacing w:line="360" w:lineRule="auto"/>
        <w:ind w:firstLineChars="200" w:firstLine="420"/>
        <w:rPr>
          <w:rFonts w:ascii="Times New Roman" w:eastAsia="宋体" w:hAnsi="Times New Roman" w:cs="Times New Roman"/>
          <w:szCs w:val="21"/>
        </w:rPr>
      </w:pPr>
      <w:proofErr w:type="gramStart"/>
      <w:r>
        <w:rPr>
          <w:rFonts w:ascii="Times New Roman" w:eastAsia="宋体" w:hAnsi="Times New Roman" w:cs="Times New Roman" w:hint="eastAsia"/>
          <w:szCs w:val="21"/>
        </w:rPr>
        <w:t>评价员需喝</w:t>
      </w:r>
      <w:proofErr w:type="gramEnd"/>
      <w:r>
        <w:rPr>
          <w:rFonts w:ascii="Times New Roman" w:eastAsia="宋体" w:hAnsi="Times New Roman" w:cs="Times New Roman" w:hint="eastAsia"/>
          <w:szCs w:val="21"/>
        </w:rPr>
        <w:t>足够的样品使其</w:t>
      </w:r>
      <w:r w:rsidR="00D85C89">
        <w:rPr>
          <w:rFonts w:ascii="Times New Roman" w:eastAsia="宋体" w:hAnsi="Times New Roman" w:cs="Times New Roman" w:hint="eastAsia"/>
          <w:szCs w:val="21"/>
        </w:rPr>
        <w:t>浸润</w:t>
      </w:r>
      <w:r>
        <w:rPr>
          <w:rFonts w:ascii="Times New Roman" w:eastAsia="宋体" w:hAnsi="Times New Roman" w:cs="Times New Roman" w:hint="eastAsia"/>
          <w:szCs w:val="21"/>
        </w:rPr>
        <w:t>口腔；</w:t>
      </w:r>
    </w:p>
    <w:p w14:paraId="61727E6A" w14:textId="5ED34C3B" w:rsidR="0074526C" w:rsidRDefault="0074526C" w:rsidP="00356BC8">
      <w:pPr>
        <w:spacing w:line="360" w:lineRule="auto"/>
        <w:ind w:firstLineChars="200"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样品之间需用清水漱口，同时间隔</w:t>
      </w:r>
      <w:r>
        <w:rPr>
          <w:rFonts w:ascii="Times New Roman" w:eastAsia="宋体" w:hAnsi="Times New Roman" w:cs="Times New Roman" w:hint="eastAsia"/>
          <w:szCs w:val="21"/>
        </w:rPr>
        <w:t>30</w:t>
      </w:r>
      <w:r w:rsidR="00AA0E78">
        <w:rPr>
          <w:rFonts w:ascii="Times New Roman" w:eastAsia="宋体" w:hAnsi="Times New Roman" w:cs="Times New Roman"/>
          <w:szCs w:val="21"/>
        </w:rPr>
        <w:t xml:space="preserve"> </w:t>
      </w:r>
      <w:r>
        <w:rPr>
          <w:rFonts w:ascii="Times New Roman" w:eastAsia="宋体" w:hAnsi="Times New Roman" w:cs="Times New Roman"/>
          <w:szCs w:val="21"/>
        </w:rPr>
        <w:t>s</w:t>
      </w:r>
      <w:r>
        <w:rPr>
          <w:rFonts w:ascii="Times New Roman" w:eastAsia="宋体" w:hAnsi="Times New Roman" w:cs="Times New Roman" w:hint="eastAsia"/>
          <w:szCs w:val="21"/>
        </w:rPr>
        <w:t>测试下一个样品。</w:t>
      </w:r>
      <w:r w:rsidR="00B31D50">
        <w:rPr>
          <w:rFonts w:ascii="Times New Roman" w:eastAsia="宋体" w:hAnsi="Times New Roman" w:cs="Times New Roman" w:hint="eastAsia"/>
          <w:szCs w:val="21"/>
        </w:rPr>
        <w:t>问卷见附件</w:t>
      </w:r>
      <w:r w:rsidR="00B31D50">
        <w:rPr>
          <w:rFonts w:ascii="Times New Roman" w:eastAsia="宋体" w:hAnsi="Times New Roman" w:cs="Times New Roman" w:hint="eastAsia"/>
          <w:szCs w:val="21"/>
        </w:rPr>
        <w:t>5.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85C89" w14:paraId="6B2FB0B3" w14:textId="77777777" w:rsidTr="00B34A46">
        <w:tc>
          <w:tcPr>
            <w:tcW w:w="2765" w:type="dxa"/>
            <w:vMerge w:val="restart"/>
            <w:vAlign w:val="center"/>
          </w:tcPr>
          <w:p w14:paraId="2C3B95B5" w14:textId="0AF5ADAE" w:rsidR="00D85C89" w:rsidRDefault="00D85C89" w:rsidP="00B34A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稀释液代号</w:t>
            </w:r>
          </w:p>
        </w:tc>
        <w:tc>
          <w:tcPr>
            <w:tcW w:w="5531" w:type="dxa"/>
            <w:gridSpan w:val="2"/>
            <w:vAlign w:val="center"/>
          </w:tcPr>
          <w:p w14:paraId="49F23031" w14:textId="319290E3" w:rsidR="00D85C89" w:rsidRDefault="00D85C89" w:rsidP="00B34A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咸</w:t>
            </w:r>
          </w:p>
        </w:tc>
      </w:tr>
      <w:tr w:rsidR="00D85C89" w14:paraId="554FC4A5" w14:textId="77777777" w:rsidTr="00B34A46">
        <w:tc>
          <w:tcPr>
            <w:tcW w:w="2765" w:type="dxa"/>
            <w:vMerge/>
          </w:tcPr>
          <w:p w14:paraId="1F9AA842" w14:textId="77777777" w:rsidR="00D85C89" w:rsidRDefault="00D85C89" w:rsidP="0074526C">
            <w:pPr>
              <w:spacing w:line="360" w:lineRule="auto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2765" w:type="dxa"/>
            <w:vAlign w:val="center"/>
          </w:tcPr>
          <w:p w14:paraId="0B35AEBE" w14:textId="17AF5555" w:rsidR="00D85C89" w:rsidRDefault="00D85C89" w:rsidP="00B34A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V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（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m</w:t>
            </w:r>
            <w:r>
              <w:rPr>
                <w:rFonts w:ascii="Times New Roman" w:eastAsia="宋体" w:hAnsi="Times New Roman" w:cs="Times New Roman"/>
                <w:szCs w:val="21"/>
              </w:rPr>
              <w:t>L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）</w:t>
            </w:r>
          </w:p>
        </w:tc>
        <w:tc>
          <w:tcPr>
            <w:tcW w:w="2766" w:type="dxa"/>
            <w:vAlign w:val="center"/>
          </w:tcPr>
          <w:p w14:paraId="257D5C6F" w14:textId="15C1C552" w:rsidR="00D85C89" w:rsidRDefault="00B324CE" w:rsidP="00B34A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324CE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c</w:t>
            </w:r>
            <w:r w:rsidR="00D85C89">
              <w:rPr>
                <w:rFonts w:ascii="Times New Roman" w:eastAsia="宋体" w:hAnsi="Times New Roman" w:cs="Times New Roman" w:hint="eastAsia"/>
                <w:szCs w:val="21"/>
              </w:rPr>
              <w:t>（</w:t>
            </w:r>
            <w:r w:rsidR="00D85C89">
              <w:rPr>
                <w:rFonts w:ascii="Times New Roman" w:eastAsia="宋体" w:hAnsi="Times New Roman" w:cs="Times New Roman" w:hint="eastAsia"/>
                <w:szCs w:val="21"/>
              </w:rPr>
              <w:t>g</w:t>
            </w:r>
            <w:r w:rsidR="00D85C89">
              <w:rPr>
                <w:rFonts w:ascii="Times New Roman" w:eastAsia="宋体" w:hAnsi="Times New Roman" w:cs="Times New Roman"/>
                <w:szCs w:val="21"/>
              </w:rPr>
              <w:t>/L</w:t>
            </w:r>
            <w:r w:rsidR="00D85C89">
              <w:rPr>
                <w:rFonts w:ascii="Times New Roman" w:eastAsia="宋体" w:hAnsi="Times New Roman" w:cs="Times New Roman" w:hint="eastAsia"/>
                <w:szCs w:val="21"/>
              </w:rPr>
              <w:t>）</w:t>
            </w:r>
          </w:p>
        </w:tc>
      </w:tr>
      <w:tr w:rsidR="00D85C89" w14:paraId="316DD9F4" w14:textId="77777777" w:rsidTr="00D85C89">
        <w:tc>
          <w:tcPr>
            <w:tcW w:w="2765" w:type="dxa"/>
          </w:tcPr>
          <w:p w14:paraId="7037E23A" w14:textId="1F173C80" w:rsidR="00D85C89" w:rsidRDefault="00356BC8" w:rsidP="0074526C">
            <w:pPr>
              <w:spacing w:line="360" w:lineRule="auto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D</w:t>
            </w:r>
            <w:r>
              <w:rPr>
                <w:rFonts w:ascii="Times New Roman" w:eastAsia="宋体" w:hAnsi="Times New Roman" w:cs="Times New Roman"/>
                <w:szCs w:val="21"/>
              </w:rPr>
              <w:t>1</w:t>
            </w:r>
          </w:p>
        </w:tc>
        <w:tc>
          <w:tcPr>
            <w:tcW w:w="2765" w:type="dxa"/>
          </w:tcPr>
          <w:p w14:paraId="2AEEC7AD" w14:textId="05A19EDB" w:rsidR="00D85C89" w:rsidRDefault="00356BC8" w:rsidP="0074526C">
            <w:pPr>
              <w:spacing w:line="360" w:lineRule="auto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500</w:t>
            </w:r>
          </w:p>
        </w:tc>
        <w:tc>
          <w:tcPr>
            <w:tcW w:w="2766" w:type="dxa"/>
          </w:tcPr>
          <w:p w14:paraId="256F1463" w14:textId="4590E9F9" w:rsidR="00D85C89" w:rsidRDefault="00356BC8" w:rsidP="0074526C">
            <w:pPr>
              <w:spacing w:line="360" w:lineRule="auto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2.00</w:t>
            </w:r>
          </w:p>
        </w:tc>
      </w:tr>
      <w:tr w:rsidR="00D85C89" w14:paraId="7A2DFD92" w14:textId="77777777" w:rsidTr="00D85C89">
        <w:tc>
          <w:tcPr>
            <w:tcW w:w="2765" w:type="dxa"/>
          </w:tcPr>
          <w:p w14:paraId="5E4F4420" w14:textId="0AC1C76E" w:rsidR="00D85C89" w:rsidRDefault="00356BC8" w:rsidP="0074526C">
            <w:pPr>
              <w:spacing w:line="360" w:lineRule="auto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D</w:t>
            </w:r>
            <w:r>
              <w:rPr>
                <w:rFonts w:ascii="Times New Roman" w:eastAsia="宋体" w:hAnsi="Times New Roman" w:cs="Times New Roman"/>
                <w:szCs w:val="21"/>
              </w:rPr>
              <w:t>2</w:t>
            </w:r>
          </w:p>
        </w:tc>
        <w:tc>
          <w:tcPr>
            <w:tcW w:w="2765" w:type="dxa"/>
          </w:tcPr>
          <w:p w14:paraId="21F55B57" w14:textId="05457E46" w:rsidR="00D85C89" w:rsidRDefault="00356BC8" w:rsidP="0074526C">
            <w:pPr>
              <w:spacing w:line="360" w:lineRule="auto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350</w:t>
            </w:r>
          </w:p>
        </w:tc>
        <w:tc>
          <w:tcPr>
            <w:tcW w:w="2766" w:type="dxa"/>
          </w:tcPr>
          <w:p w14:paraId="5CBDD8AB" w14:textId="2A5F7F92" w:rsidR="00D85C89" w:rsidRDefault="00356BC8" w:rsidP="0074526C">
            <w:pPr>
              <w:spacing w:line="360" w:lineRule="auto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1.40</w:t>
            </w:r>
          </w:p>
        </w:tc>
      </w:tr>
      <w:tr w:rsidR="00D85C89" w14:paraId="1799A29F" w14:textId="77777777" w:rsidTr="00D85C89">
        <w:tc>
          <w:tcPr>
            <w:tcW w:w="2765" w:type="dxa"/>
          </w:tcPr>
          <w:p w14:paraId="5165C7FE" w14:textId="435A9C86" w:rsidR="00D85C89" w:rsidRDefault="00356BC8" w:rsidP="0074526C">
            <w:pPr>
              <w:spacing w:line="360" w:lineRule="auto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D</w:t>
            </w:r>
            <w:r>
              <w:rPr>
                <w:rFonts w:ascii="Times New Roman" w:eastAsia="宋体" w:hAnsi="Times New Roman" w:cs="Times New Roman"/>
                <w:szCs w:val="21"/>
              </w:rPr>
              <w:t>3</w:t>
            </w:r>
          </w:p>
        </w:tc>
        <w:tc>
          <w:tcPr>
            <w:tcW w:w="2765" w:type="dxa"/>
          </w:tcPr>
          <w:p w14:paraId="48B64226" w14:textId="43465F9E" w:rsidR="00D85C89" w:rsidRDefault="00356BC8" w:rsidP="0074526C">
            <w:pPr>
              <w:spacing w:line="360" w:lineRule="auto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245</w:t>
            </w:r>
          </w:p>
        </w:tc>
        <w:tc>
          <w:tcPr>
            <w:tcW w:w="2766" w:type="dxa"/>
          </w:tcPr>
          <w:p w14:paraId="131494B5" w14:textId="174343DF" w:rsidR="00D85C89" w:rsidRDefault="00356BC8" w:rsidP="0074526C">
            <w:pPr>
              <w:spacing w:line="360" w:lineRule="auto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0.98</w:t>
            </w:r>
          </w:p>
        </w:tc>
      </w:tr>
      <w:tr w:rsidR="00D85C89" w14:paraId="2CF442D3" w14:textId="77777777" w:rsidTr="00D85C89">
        <w:tc>
          <w:tcPr>
            <w:tcW w:w="2765" w:type="dxa"/>
          </w:tcPr>
          <w:p w14:paraId="7C007072" w14:textId="071FF672" w:rsidR="00D85C89" w:rsidRDefault="00356BC8" w:rsidP="0074526C">
            <w:pPr>
              <w:spacing w:line="360" w:lineRule="auto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D</w:t>
            </w:r>
            <w:r>
              <w:rPr>
                <w:rFonts w:ascii="Times New Roman" w:eastAsia="宋体" w:hAnsi="Times New Roman" w:cs="Times New Roman"/>
                <w:szCs w:val="21"/>
              </w:rPr>
              <w:t>4</w:t>
            </w:r>
          </w:p>
        </w:tc>
        <w:tc>
          <w:tcPr>
            <w:tcW w:w="2765" w:type="dxa"/>
          </w:tcPr>
          <w:p w14:paraId="37E6B894" w14:textId="7BAF7BC3" w:rsidR="00D85C89" w:rsidRDefault="00356BC8" w:rsidP="0074526C">
            <w:pPr>
              <w:spacing w:line="360" w:lineRule="auto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172</w:t>
            </w:r>
          </w:p>
        </w:tc>
        <w:tc>
          <w:tcPr>
            <w:tcW w:w="2766" w:type="dxa"/>
          </w:tcPr>
          <w:p w14:paraId="2943E6A6" w14:textId="5320D602" w:rsidR="00D85C89" w:rsidRDefault="00356BC8" w:rsidP="0074526C">
            <w:pPr>
              <w:spacing w:line="360" w:lineRule="auto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0.69</w:t>
            </w:r>
          </w:p>
        </w:tc>
      </w:tr>
      <w:tr w:rsidR="00D85C89" w14:paraId="554E5CC8" w14:textId="77777777" w:rsidTr="00D85C89">
        <w:tc>
          <w:tcPr>
            <w:tcW w:w="2765" w:type="dxa"/>
          </w:tcPr>
          <w:p w14:paraId="31B46E4C" w14:textId="1C04E364" w:rsidR="00D85C89" w:rsidRDefault="00356BC8" w:rsidP="0074526C">
            <w:pPr>
              <w:spacing w:line="360" w:lineRule="auto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D</w:t>
            </w:r>
            <w:r>
              <w:rPr>
                <w:rFonts w:ascii="Times New Roman" w:eastAsia="宋体" w:hAnsi="Times New Roman" w:cs="Times New Roman"/>
                <w:szCs w:val="21"/>
              </w:rPr>
              <w:t>5</w:t>
            </w:r>
          </w:p>
        </w:tc>
        <w:tc>
          <w:tcPr>
            <w:tcW w:w="2765" w:type="dxa"/>
          </w:tcPr>
          <w:p w14:paraId="71F824AF" w14:textId="36E682E7" w:rsidR="00D85C89" w:rsidRDefault="00356BC8" w:rsidP="0074526C">
            <w:pPr>
              <w:spacing w:line="360" w:lineRule="auto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120</w:t>
            </w:r>
          </w:p>
        </w:tc>
        <w:tc>
          <w:tcPr>
            <w:tcW w:w="2766" w:type="dxa"/>
          </w:tcPr>
          <w:p w14:paraId="57A44DED" w14:textId="5FE4CEBF" w:rsidR="00D85C89" w:rsidRDefault="00356BC8" w:rsidP="0074526C">
            <w:pPr>
              <w:spacing w:line="360" w:lineRule="auto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0.48</w:t>
            </w:r>
          </w:p>
        </w:tc>
      </w:tr>
      <w:tr w:rsidR="00D85C89" w14:paraId="2545776B" w14:textId="77777777" w:rsidTr="00D85C89">
        <w:tc>
          <w:tcPr>
            <w:tcW w:w="2765" w:type="dxa"/>
          </w:tcPr>
          <w:p w14:paraId="3A4A3CC6" w14:textId="091A3914" w:rsidR="00D85C89" w:rsidRDefault="00356BC8" w:rsidP="0074526C">
            <w:pPr>
              <w:spacing w:line="360" w:lineRule="auto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D</w:t>
            </w:r>
            <w:r>
              <w:rPr>
                <w:rFonts w:ascii="Times New Roman" w:eastAsia="宋体" w:hAnsi="Times New Roman" w:cs="Times New Roman"/>
                <w:szCs w:val="21"/>
              </w:rPr>
              <w:t>6</w:t>
            </w:r>
          </w:p>
        </w:tc>
        <w:tc>
          <w:tcPr>
            <w:tcW w:w="2765" w:type="dxa"/>
          </w:tcPr>
          <w:p w14:paraId="4D0A42C8" w14:textId="4E24EFDB" w:rsidR="00D85C89" w:rsidRDefault="00356BC8" w:rsidP="0074526C">
            <w:pPr>
              <w:spacing w:line="360" w:lineRule="auto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84</w:t>
            </w:r>
          </w:p>
        </w:tc>
        <w:tc>
          <w:tcPr>
            <w:tcW w:w="2766" w:type="dxa"/>
          </w:tcPr>
          <w:p w14:paraId="1DB0DE1B" w14:textId="2A6DF276" w:rsidR="00D85C89" w:rsidRDefault="00356BC8" w:rsidP="0074526C">
            <w:pPr>
              <w:spacing w:line="360" w:lineRule="auto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0.34</w:t>
            </w:r>
          </w:p>
        </w:tc>
      </w:tr>
      <w:tr w:rsidR="00D85C89" w14:paraId="636AD576" w14:textId="77777777" w:rsidTr="00D85C89">
        <w:tc>
          <w:tcPr>
            <w:tcW w:w="2765" w:type="dxa"/>
          </w:tcPr>
          <w:p w14:paraId="750313E4" w14:textId="4FB22D22" w:rsidR="00D85C89" w:rsidRDefault="00356BC8" w:rsidP="0074526C">
            <w:pPr>
              <w:spacing w:line="360" w:lineRule="auto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D</w:t>
            </w:r>
            <w:r>
              <w:rPr>
                <w:rFonts w:ascii="Times New Roman" w:eastAsia="宋体" w:hAnsi="Times New Roman" w:cs="Times New Roman"/>
                <w:szCs w:val="21"/>
              </w:rPr>
              <w:t>7</w:t>
            </w:r>
          </w:p>
        </w:tc>
        <w:tc>
          <w:tcPr>
            <w:tcW w:w="2765" w:type="dxa"/>
          </w:tcPr>
          <w:p w14:paraId="121F11BC" w14:textId="3209666B" w:rsidR="00D85C89" w:rsidRDefault="00356BC8" w:rsidP="0074526C">
            <w:pPr>
              <w:spacing w:line="360" w:lineRule="auto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59</w:t>
            </w:r>
          </w:p>
        </w:tc>
        <w:tc>
          <w:tcPr>
            <w:tcW w:w="2766" w:type="dxa"/>
          </w:tcPr>
          <w:p w14:paraId="4CF80F2B" w14:textId="22DE032A" w:rsidR="00D85C89" w:rsidRDefault="00356BC8" w:rsidP="0074526C">
            <w:pPr>
              <w:spacing w:line="360" w:lineRule="auto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0.24</w:t>
            </w:r>
          </w:p>
        </w:tc>
      </w:tr>
      <w:tr w:rsidR="00D85C89" w14:paraId="49BD8D51" w14:textId="77777777" w:rsidTr="00D85C89">
        <w:tc>
          <w:tcPr>
            <w:tcW w:w="2765" w:type="dxa"/>
          </w:tcPr>
          <w:p w14:paraId="148BFED7" w14:textId="4C753F08" w:rsidR="00D85C89" w:rsidRDefault="00356BC8" w:rsidP="0074526C">
            <w:pPr>
              <w:spacing w:line="360" w:lineRule="auto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D</w:t>
            </w:r>
            <w:r>
              <w:rPr>
                <w:rFonts w:ascii="Times New Roman" w:eastAsia="宋体" w:hAnsi="Times New Roman" w:cs="Times New Roman"/>
                <w:szCs w:val="21"/>
              </w:rPr>
              <w:t>8</w:t>
            </w:r>
          </w:p>
        </w:tc>
        <w:tc>
          <w:tcPr>
            <w:tcW w:w="2765" w:type="dxa"/>
          </w:tcPr>
          <w:p w14:paraId="59BC31F4" w14:textId="10435A6A" w:rsidR="00D85C89" w:rsidRDefault="00356BC8" w:rsidP="0074526C">
            <w:pPr>
              <w:spacing w:line="360" w:lineRule="auto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41</w:t>
            </w:r>
          </w:p>
        </w:tc>
        <w:tc>
          <w:tcPr>
            <w:tcW w:w="2766" w:type="dxa"/>
          </w:tcPr>
          <w:p w14:paraId="23D55228" w14:textId="5B13327C" w:rsidR="00D85C89" w:rsidRDefault="00356BC8" w:rsidP="0074526C">
            <w:pPr>
              <w:spacing w:line="360" w:lineRule="auto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0.16</w:t>
            </w:r>
          </w:p>
        </w:tc>
      </w:tr>
      <w:tr w:rsidR="00356BC8" w14:paraId="3D4DB092" w14:textId="77777777" w:rsidTr="002004AC">
        <w:tc>
          <w:tcPr>
            <w:tcW w:w="8296" w:type="dxa"/>
            <w:gridSpan w:val="3"/>
          </w:tcPr>
          <w:p w14:paraId="59D9CCDE" w14:textId="77777777" w:rsidR="00356BC8" w:rsidRDefault="00356BC8" w:rsidP="0074526C">
            <w:pPr>
              <w:spacing w:line="360" w:lineRule="auto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注：</w:t>
            </w:r>
          </w:p>
          <w:p w14:paraId="4FEE7720" w14:textId="77777777" w:rsidR="00356BC8" w:rsidRDefault="00356BC8" w:rsidP="0074526C">
            <w:pPr>
              <w:spacing w:line="360" w:lineRule="auto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V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——配置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  <w:r>
              <w:rPr>
                <w:rFonts w:ascii="Times New Roman" w:eastAsia="宋体" w:hAnsi="Times New Roman" w:cs="Times New Roman"/>
                <w:szCs w:val="21"/>
              </w:rPr>
              <w:t>L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规定浓度的溶液所需的储备液量；</w:t>
            </w:r>
          </w:p>
          <w:p w14:paraId="1744967B" w14:textId="5B120926" w:rsidR="00356BC8" w:rsidRDefault="00B324CE" w:rsidP="0074526C">
            <w:pPr>
              <w:spacing w:line="360" w:lineRule="auto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c</w:t>
            </w:r>
            <w:r w:rsidR="00356BC8">
              <w:rPr>
                <w:rFonts w:ascii="Times New Roman" w:eastAsia="宋体" w:hAnsi="Times New Roman" w:cs="Times New Roman" w:hint="eastAsia"/>
                <w:szCs w:val="21"/>
              </w:rPr>
              <w:t>——稀释液浓度</w:t>
            </w:r>
          </w:p>
        </w:tc>
      </w:tr>
      <w:bookmarkEnd w:id="0"/>
    </w:tbl>
    <w:p w14:paraId="3111C156" w14:textId="289118D5" w:rsidR="00D85C89" w:rsidRPr="0074526C" w:rsidRDefault="00D85C89" w:rsidP="0074526C">
      <w:pPr>
        <w:spacing w:line="360" w:lineRule="auto"/>
        <w:rPr>
          <w:rFonts w:ascii="Times New Roman" w:eastAsia="宋体" w:hAnsi="Times New Roman" w:cs="Times New Roman"/>
          <w:szCs w:val="21"/>
        </w:rPr>
        <w:sectPr w:rsidR="00D85C89" w:rsidRPr="0074526C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1132C8B3" w14:textId="7A460194" w:rsidR="00A1000B" w:rsidRPr="00C932BE" w:rsidRDefault="00A1000B" w:rsidP="00A1000B">
      <w:pPr>
        <w:spacing w:line="360" w:lineRule="auto"/>
        <w:rPr>
          <w:szCs w:val="21"/>
        </w:rPr>
      </w:pPr>
      <w:r w:rsidRPr="00FF2500">
        <w:rPr>
          <w:rFonts w:hint="eastAsia"/>
          <w:b/>
          <w:bCs/>
          <w:szCs w:val="21"/>
        </w:rPr>
        <w:lastRenderedPageBreak/>
        <w:t>附件</w:t>
      </w:r>
      <w:r w:rsidRPr="00FF2500">
        <w:rPr>
          <w:b/>
          <w:bCs/>
          <w:szCs w:val="21"/>
        </w:rPr>
        <w:t>1</w:t>
      </w:r>
      <w:r w:rsidRPr="00C932BE">
        <w:rPr>
          <w:rFonts w:hint="eastAsia"/>
          <w:szCs w:val="21"/>
        </w:rPr>
        <w:t>：</w:t>
      </w:r>
    </w:p>
    <w:p w14:paraId="2A7F4A44" w14:textId="77777777" w:rsidR="00FA5B9D" w:rsidRDefault="00FA5B9D" w:rsidP="00FA5B9D">
      <w:pPr>
        <w:rPr>
          <w:rFonts w:ascii="Times New Roman" w:hAnsi="Times New Roman" w:cs="Times New Roman"/>
        </w:rPr>
      </w:pPr>
      <w:r w:rsidRPr="002A6AE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2FD90AC" wp14:editId="64A40706">
                <wp:simplePos x="0" y="0"/>
                <wp:positionH relativeFrom="column">
                  <wp:posOffset>339811</wp:posOffset>
                </wp:positionH>
                <wp:positionV relativeFrom="paragraph">
                  <wp:posOffset>156519</wp:posOffset>
                </wp:positionV>
                <wp:extent cx="716692" cy="0"/>
                <wp:effectExtent l="0" t="0" r="0" b="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6692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0427B0" id="直接连接符 1" o:spid="_x0000_s1026" style="position:absolute;left:0;text-align:lef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.75pt,12.3pt" to="83.2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" strokecolor="black [3213]" strokeweight=".5pt">
                <v:stroke joinstyle="miter"/>
              </v:line>
            </w:pict>
          </mc:Fallback>
        </mc:AlternateContent>
      </w:r>
      <w:r w:rsidRPr="002A6AE1">
        <w:rPr>
          <w:rFonts w:ascii="Times New Roman" w:hAnsi="Times New Roman" w:cs="Times New Roman"/>
        </w:rPr>
        <w:t>序号：</w:t>
      </w:r>
    </w:p>
    <w:p w14:paraId="7050D90F" w14:textId="77777777" w:rsidR="00FA5B9D" w:rsidRDefault="00FA5B9D" w:rsidP="00FA5B9D">
      <w:pPr>
        <w:rPr>
          <w:rFonts w:ascii="Times New Roman" w:hAnsi="Times New Roman" w:cs="Times New Roman"/>
        </w:rPr>
      </w:pPr>
    </w:p>
    <w:p w14:paraId="68A403CA" w14:textId="77777777" w:rsidR="00FA5B9D" w:rsidRPr="002A6AE1" w:rsidRDefault="00FA5B9D" w:rsidP="00FA5B9D">
      <w:pPr>
        <w:rPr>
          <w:rFonts w:ascii="Times New Roman" w:hAnsi="Times New Roman" w:cs="Times New Roman"/>
        </w:rPr>
      </w:pPr>
    </w:p>
    <w:p w14:paraId="77325996" w14:textId="77777777" w:rsidR="00FA5B9D" w:rsidRDefault="00FA5B9D" w:rsidP="00FA5B9D">
      <w:pPr>
        <w:rPr>
          <w:rFonts w:ascii="Times New Roman" w:hAnsi="Times New Roman" w:cs="Times New Roman"/>
        </w:rPr>
      </w:pPr>
      <w:r w:rsidRPr="002A6AE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3AE6AA4" wp14:editId="553DD9E9">
                <wp:simplePos x="0" y="0"/>
                <wp:positionH relativeFrom="column">
                  <wp:posOffset>1818417</wp:posOffset>
                </wp:positionH>
                <wp:positionV relativeFrom="paragraph">
                  <wp:posOffset>143613</wp:posOffset>
                </wp:positionV>
                <wp:extent cx="716692" cy="0"/>
                <wp:effectExtent l="0" t="0" r="0" b="0"/>
                <wp:wrapNone/>
                <wp:docPr id="8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6692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83B23B" id="直接连接符 8" o:spid="_x0000_s1026" style="position:absolute;left:0;text-align:lef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3.2pt,11.3pt" to="199.65pt,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" strokecolor="black [3213]" strokeweight=".5pt">
                <v:stroke joinstyle="miter"/>
              </v:line>
            </w:pict>
          </mc:Fallback>
        </mc:AlternateContent>
      </w:r>
      <w:r w:rsidRPr="002A6AE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0DDB2A9" wp14:editId="141BD045">
                <wp:simplePos x="0" y="0"/>
                <wp:positionH relativeFrom="column">
                  <wp:posOffset>343587</wp:posOffset>
                </wp:positionH>
                <wp:positionV relativeFrom="paragraph">
                  <wp:posOffset>142875</wp:posOffset>
                </wp:positionV>
                <wp:extent cx="716692" cy="0"/>
                <wp:effectExtent l="0" t="0" r="0" b="0"/>
                <wp:wrapNone/>
                <wp:docPr id="9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6692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012951" id="直接连接符 9" o:spid="_x0000_s1026" style="position:absolute;left:0;text-align:lef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.05pt,11.25pt" to="83.5pt,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" strokecolor="black [3213]" strokeweight=".5pt">
                <v:stroke joinstyle="miter"/>
              </v:line>
            </w:pict>
          </mc:Fallback>
        </mc:AlternateContent>
      </w:r>
      <w:r w:rsidRPr="002A6AE1">
        <w:rPr>
          <w:rFonts w:ascii="Times New Roman" w:hAnsi="Times New Roman" w:cs="Times New Roman"/>
        </w:rPr>
        <w:t>姓名：</w:t>
      </w:r>
      <w:r w:rsidRPr="002A6AE1">
        <w:rPr>
          <w:rFonts w:ascii="Times New Roman" w:hAnsi="Times New Roman" w:cs="Times New Roman"/>
        </w:rPr>
        <w:t xml:space="preserve">                </w:t>
      </w:r>
      <w:r w:rsidRPr="002A6AE1">
        <w:rPr>
          <w:rFonts w:ascii="Times New Roman" w:hAnsi="Times New Roman" w:cs="Times New Roman"/>
        </w:rPr>
        <w:t>日期：</w:t>
      </w:r>
    </w:p>
    <w:p w14:paraId="61A3BD56" w14:textId="77777777" w:rsidR="00FA5B9D" w:rsidRDefault="00FA5B9D" w:rsidP="00FA5B9D">
      <w:pPr>
        <w:rPr>
          <w:rFonts w:ascii="Times New Roman" w:hAnsi="Times New Roman" w:cs="Times New Roman"/>
        </w:rPr>
      </w:pPr>
    </w:p>
    <w:p w14:paraId="61A3712B" w14:textId="77777777" w:rsidR="00FA5B9D" w:rsidRPr="002A6AE1" w:rsidRDefault="00FA5B9D" w:rsidP="00FA5B9D">
      <w:pPr>
        <w:rPr>
          <w:rFonts w:ascii="Times New Roman" w:hAnsi="Times New Roman" w:cs="Times New Roman"/>
        </w:rPr>
      </w:pPr>
    </w:p>
    <w:p w14:paraId="56397229" w14:textId="77777777" w:rsidR="00FA5B9D" w:rsidRPr="002A6AE1" w:rsidRDefault="00FA5B9D" w:rsidP="00FA5B9D">
      <w:pPr>
        <w:rPr>
          <w:rFonts w:ascii="Times New Roman" w:hAnsi="Times New Roman" w:cs="Times New Roman"/>
        </w:rPr>
      </w:pPr>
      <w:r w:rsidRPr="002A6AE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A119680" wp14:editId="5FC75F26">
                <wp:simplePos x="0" y="0"/>
                <wp:positionH relativeFrom="column">
                  <wp:posOffset>1818314</wp:posOffset>
                </wp:positionH>
                <wp:positionV relativeFrom="paragraph">
                  <wp:posOffset>151010</wp:posOffset>
                </wp:positionV>
                <wp:extent cx="716692" cy="0"/>
                <wp:effectExtent l="0" t="0" r="0" b="0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6692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AFEC24" id="直接连接符 10" o:spid="_x0000_s1026" style="position:absolute;left:0;text-align:lef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3.15pt,11.9pt" to="199.6pt,1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" strokecolor="black [3213]" strokeweight=".5pt">
                <v:stroke joinstyle="miter"/>
              </v:line>
            </w:pict>
          </mc:Fallback>
        </mc:AlternateContent>
      </w:r>
      <w:r w:rsidRPr="002A6AE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E9A2CE9" wp14:editId="7BB9ED5D">
                <wp:simplePos x="0" y="0"/>
                <wp:positionH relativeFrom="column">
                  <wp:posOffset>343844</wp:posOffset>
                </wp:positionH>
                <wp:positionV relativeFrom="paragraph">
                  <wp:posOffset>151010</wp:posOffset>
                </wp:positionV>
                <wp:extent cx="716692" cy="0"/>
                <wp:effectExtent l="0" t="0" r="0" b="0"/>
                <wp:wrapNone/>
                <wp:docPr id="11" name="直接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6692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E6E3D5" id="直接连接符 11" o:spid="_x0000_s1026" style="position:absolute;left:0;text-align:lef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.05pt,11.9pt" to="83.5pt,1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" strokecolor="black [3213]" strokeweight=".5pt">
                <v:stroke joinstyle="miter"/>
              </v:line>
            </w:pict>
          </mc:Fallback>
        </mc:AlternateContent>
      </w:r>
      <w:r w:rsidRPr="002A6AE1">
        <w:rPr>
          <w:rFonts w:ascii="Times New Roman" w:hAnsi="Times New Roman" w:cs="Times New Roman"/>
        </w:rPr>
        <w:t>性别：</w:t>
      </w:r>
      <w:r w:rsidRPr="002A6AE1">
        <w:rPr>
          <w:rFonts w:ascii="Times New Roman" w:hAnsi="Times New Roman" w:cs="Times New Roman"/>
        </w:rPr>
        <w:t xml:space="preserve">                </w:t>
      </w:r>
      <w:r w:rsidRPr="002A6AE1">
        <w:rPr>
          <w:rFonts w:ascii="Times New Roman" w:hAnsi="Times New Roman" w:cs="Times New Roman"/>
        </w:rPr>
        <w:t>年龄：</w:t>
      </w:r>
    </w:p>
    <w:p w14:paraId="74DD6C2D" w14:textId="77777777" w:rsidR="00FA5B9D" w:rsidRDefault="00FA5B9D" w:rsidP="00FA5B9D">
      <w:pPr>
        <w:rPr>
          <w:rFonts w:ascii="Times New Roman" w:hAnsi="Times New Roman" w:cs="Times New Roman"/>
        </w:rPr>
      </w:pPr>
    </w:p>
    <w:p w14:paraId="7FD90B68" w14:textId="77777777" w:rsidR="00FA5B9D" w:rsidRPr="00FA5B9D" w:rsidRDefault="00FA5B9D" w:rsidP="00E24E8A">
      <w:pPr>
        <w:rPr>
          <w:rFonts w:ascii="Times New Roman" w:hAnsi="Times New Roman" w:cs="Times New Roman"/>
        </w:rPr>
      </w:pPr>
    </w:p>
    <w:p w14:paraId="0549E429" w14:textId="77777777" w:rsidR="00FA5B9D" w:rsidRDefault="00FA5B9D" w:rsidP="00E24E8A">
      <w:pPr>
        <w:rPr>
          <w:rFonts w:ascii="Times New Roman" w:hAnsi="Times New Roman" w:cs="Times New Roman"/>
        </w:rPr>
      </w:pPr>
    </w:p>
    <w:p w14:paraId="2A5BFE6B" w14:textId="44978EB1" w:rsidR="00E24E8A" w:rsidRDefault="00E24E8A" w:rsidP="00E24E8A">
      <w:pPr>
        <w:rPr>
          <w:rFonts w:ascii="Times New Roman" w:hAnsi="Times New Roman" w:cs="Times New Roman"/>
        </w:rPr>
      </w:pPr>
      <w:r w:rsidRPr="002A6AE1">
        <w:rPr>
          <w:rFonts w:ascii="Times New Roman" w:hAnsi="Times New Roman" w:cs="Times New Roman"/>
        </w:rPr>
        <w:t>配对实验</w:t>
      </w:r>
    </w:p>
    <w:p w14:paraId="263C15FB" w14:textId="77777777" w:rsidR="00E24E8A" w:rsidRPr="002A6AE1" w:rsidRDefault="00E24E8A" w:rsidP="00E24E8A">
      <w:pPr>
        <w:rPr>
          <w:rFonts w:ascii="Times New Roman" w:hAnsi="Times New Roman" w:cs="Times New Roman"/>
        </w:rPr>
      </w:pPr>
    </w:p>
    <w:p w14:paraId="6A24001E" w14:textId="77777777" w:rsidR="00E24E8A" w:rsidRDefault="00E24E8A" w:rsidP="00E24E8A">
      <w:pPr>
        <w:rPr>
          <w:rFonts w:ascii="Times New Roman" w:hAnsi="Times New Roman" w:cs="Times New Roman"/>
        </w:rPr>
      </w:pPr>
      <w:r w:rsidRPr="002A6AE1">
        <w:rPr>
          <w:rFonts w:ascii="Times New Roman" w:hAnsi="Times New Roman" w:cs="Times New Roman"/>
        </w:rPr>
        <w:t>请先品尝</w:t>
      </w:r>
      <w:r w:rsidRPr="002A6AE1">
        <w:rPr>
          <w:rFonts w:ascii="Times New Roman" w:hAnsi="Times New Roman" w:cs="Times New Roman"/>
        </w:rPr>
        <w:t>/</w:t>
      </w:r>
      <w:r w:rsidRPr="002A6AE1">
        <w:rPr>
          <w:rFonts w:ascii="Times New Roman" w:hAnsi="Times New Roman" w:cs="Times New Roman"/>
        </w:rPr>
        <w:t>嗅闻第一行的样品，再品尝</w:t>
      </w:r>
      <w:r w:rsidRPr="002A6AE1">
        <w:rPr>
          <w:rFonts w:ascii="Times New Roman" w:hAnsi="Times New Roman" w:cs="Times New Roman"/>
        </w:rPr>
        <w:t>/</w:t>
      </w:r>
      <w:r w:rsidRPr="002A6AE1">
        <w:rPr>
          <w:rFonts w:ascii="Times New Roman" w:hAnsi="Times New Roman" w:cs="Times New Roman"/>
        </w:rPr>
        <w:t>嗅闻第二行的样品。每品尝一个样品用清水漱口。将相同呈味</w:t>
      </w:r>
      <w:r w:rsidRPr="002A6AE1">
        <w:rPr>
          <w:rFonts w:ascii="Times New Roman" w:hAnsi="Times New Roman" w:cs="Times New Roman"/>
        </w:rPr>
        <w:t>/</w:t>
      </w:r>
      <w:r w:rsidRPr="002A6AE1">
        <w:rPr>
          <w:rFonts w:ascii="Times New Roman" w:hAnsi="Times New Roman" w:cs="Times New Roman"/>
        </w:rPr>
        <w:t>香气的样品配对填入下表，并标记上相应的三位随机数字。</w:t>
      </w:r>
    </w:p>
    <w:p w14:paraId="0225791C" w14:textId="77777777" w:rsidR="00E24E8A" w:rsidRPr="002A6AE1" w:rsidRDefault="00E24E8A" w:rsidP="00E24E8A">
      <w:pPr>
        <w:rPr>
          <w:rFonts w:ascii="Times New Roman" w:hAnsi="Times New Roman" w:cs="Times New Roman"/>
        </w:rPr>
      </w:pPr>
    </w:p>
    <w:p w14:paraId="72A3E476" w14:textId="77777777" w:rsidR="00E24E8A" w:rsidRPr="002A6AE1" w:rsidRDefault="00E24E8A" w:rsidP="00E24E8A">
      <w:pPr>
        <w:rPr>
          <w:rFonts w:ascii="Times New Roman" w:hAnsi="Times New Roman" w:cs="Times New Roman"/>
        </w:rPr>
      </w:pPr>
      <w:r w:rsidRPr="002A6AE1">
        <w:rPr>
          <w:rFonts w:ascii="Times New Roman" w:hAnsi="Times New Roman" w:cs="Times New Roman"/>
        </w:rPr>
        <w:t>a.</w:t>
      </w:r>
      <w:r w:rsidRPr="002A6AE1">
        <w:rPr>
          <w:rFonts w:ascii="Times New Roman" w:hAnsi="Times New Roman" w:cs="Times New Roman"/>
        </w:rPr>
        <w:t>呈味</w:t>
      </w:r>
    </w:p>
    <w:tbl>
      <w:tblPr>
        <w:tblStyle w:val="ab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8"/>
        <w:gridCol w:w="1384"/>
        <w:gridCol w:w="1384"/>
        <w:gridCol w:w="1383"/>
        <w:gridCol w:w="1383"/>
        <w:gridCol w:w="1384"/>
      </w:tblGrid>
      <w:tr w:rsidR="00E24E8A" w:rsidRPr="002A6AE1" w14:paraId="76821039" w14:textId="77777777" w:rsidTr="003E406B">
        <w:trPr>
          <w:trHeight w:val="312"/>
        </w:trPr>
        <w:tc>
          <w:tcPr>
            <w:tcW w:w="1420" w:type="dxa"/>
            <w:tcBorders>
              <w:bottom w:val="single" w:sz="4" w:space="0" w:color="auto"/>
            </w:tcBorders>
          </w:tcPr>
          <w:p w14:paraId="1480730A" w14:textId="77777777" w:rsidR="00E24E8A" w:rsidRPr="002A6AE1" w:rsidRDefault="00E24E8A" w:rsidP="003E40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20" w:type="dxa"/>
            <w:tcBorders>
              <w:bottom w:val="single" w:sz="4" w:space="0" w:color="auto"/>
            </w:tcBorders>
          </w:tcPr>
          <w:p w14:paraId="1ECA0DE4" w14:textId="77777777" w:rsidR="00E24E8A" w:rsidRPr="002A6AE1" w:rsidRDefault="00E24E8A" w:rsidP="003E406B">
            <w:pPr>
              <w:rPr>
                <w:rFonts w:ascii="Times New Roman" w:hAnsi="Times New Roman" w:cs="Times New Roman"/>
              </w:rPr>
            </w:pPr>
            <w:r w:rsidRPr="002A6AE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21" w:type="dxa"/>
            <w:tcBorders>
              <w:bottom w:val="single" w:sz="4" w:space="0" w:color="auto"/>
            </w:tcBorders>
          </w:tcPr>
          <w:p w14:paraId="4883B3B4" w14:textId="77777777" w:rsidR="00E24E8A" w:rsidRPr="002A6AE1" w:rsidRDefault="00E24E8A" w:rsidP="003E406B">
            <w:pPr>
              <w:rPr>
                <w:rFonts w:ascii="Times New Roman" w:hAnsi="Times New Roman" w:cs="Times New Roman"/>
              </w:rPr>
            </w:pPr>
            <w:r w:rsidRPr="002A6AE1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20" w:type="dxa"/>
            <w:tcBorders>
              <w:bottom w:val="single" w:sz="4" w:space="0" w:color="auto"/>
            </w:tcBorders>
          </w:tcPr>
          <w:p w14:paraId="7F91CBFD" w14:textId="77777777" w:rsidR="00E24E8A" w:rsidRPr="002A6AE1" w:rsidRDefault="00E24E8A" w:rsidP="003E406B">
            <w:pPr>
              <w:rPr>
                <w:rFonts w:ascii="Times New Roman" w:hAnsi="Times New Roman" w:cs="Times New Roman"/>
              </w:rPr>
            </w:pPr>
            <w:r w:rsidRPr="002A6AE1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420" w:type="dxa"/>
            <w:tcBorders>
              <w:bottom w:val="single" w:sz="4" w:space="0" w:color="auto"/>
            </w:tcBorders>
          </w:tcPr>
          <w:p w14:paraId="174BB3AE" w14:textId="77777777" w:rsidR="00E24E8A" w:rsidRPr="002A6AE1" w:rsidRDefault="00E24E8A" w:rsidP="003E406B">
            <w:pPr>
              <w:rPr>
                <w:rFonts w:ascii="Times New Roman" w:hAnsi="Times New Roman" w:cs="Times New Roman"/>
              </w:rPr>
            </w:pPr>
            <w:r w:rsidRPr="002A6AE1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421" w:type="dxa"/>
            <w:tcBorders>
              <w:bottom w:val="single" w:sz="4" w:space="0" w:color="auto"/>
            </w:tcBorders>
          </w:tcPr>
          <w:p w14:paraId="4E38DCF9" w14:textId="77777777" w:rsidR="00E24E8A" w:rsidRPr="002A6AE1" w:rsidRDefault="00E24E8A" w:rsidP="003E406B">
            <w:pPr>
              <w:rPr>
                <w:rFonts w:ascii="Times New Roman" w:hAnsi="Times New Roman" w:cs="Times New Roman"/>
              </w:rPr>
            </w:pPr>
            <w:r w:rsidRPr="002A6AE1">
              <w:rPr>
                <w:rFonts w:ascii="Times New Roman" w:hAnsi="Times New Roman" w:cs="Times New Roman"/>
              </w:rPr>
              <w:t>5</w:t>
            </w:r>
          </w:p>
        </w:tc>
      </w:tr>
      <w:tr w:rsidR="00E24E8A" w:rsidRPr="002A6AE1" w14:paraId="188ED926" w14:textId="77777777" w:rsidTr="003E406B">
        <w:trPr>
          <w:trHeight w:val="312"/>
        </w:trPr>
        <w:tc>
          <w:tcPr>
            <w:tcW w:w="1420" w:type="dxa"/>
            <w:vMerge w:val="restart"/>
            <w:tcBorders>
              <w:top w:val="single" w:sz="4" w:space="0" w:color="auto"/>
            </w:tcBorders>
            <w:vAlign w:val="center"/>
          </w:tcPr>
          <w:p w14:paraId="76B55DC1" w14:textId="77777777" w:rsidR="00E24E8A" w:rsidRPr="002A6AE1" w:rsidRDefault="00E24E8A" w:rsidP="003E406B">
            <w:pPr>
              <w:jc w:val="center"/>
              <w:rPr>
                <w:rFonts w:ascii="Times New Roman" w:hAnsi="Times New Roman" w:cs="Times New Roman"/>
              </w:rPr>
            </w:pPr>
            <w:r w:rsidRPr="002A6AE1">
              <w:rPr>
                <w:rFonts w:ascii="Times New Roman" w:hAnsi="Times New Roman" w:cs="Times New Roman"/>
              </w:rPr>
              <w:t>第一行</w:t>
            </w:r>
          </w:p>
        </w:tc>
        <w:tc>
          <w:tcPr>
            <w:tcW w:w="1420" w:type="dxa"/>
            <w:tcBorders>
              <w:top w:val="single" w:sz="4" w:space="0" w:color="auto"/>
              <w:bottom w:val="nil"/>
            </w:tcBorders>
          </w:tcPr>
          <w:p w14:paraId="26DAA97B" w14:textId="77777777" w:rsidR="00E24E8A" w:rsidRPr="002A6AE1" w:rsidRDefault="00E24E8A" w:rsidP="003E40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21" w:type="dxa"/>
            <w:tcBorders>
              <w:top w:val="single" w:sz="4" w:space="0" w:color="auto"/>
              <w:bottom w:val="nil"/>
            </w:tcBorders>
          </w:tcPr>
          <w:p w14:paraId="2DA48A9C" w14:textId="77777777" w:rsidR="00E24E8A" w:rsidRPr="002A6AE1" w:rsidRDefault="00E24E8A" w:rsidP="003E40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20" w:type="dxa"/>
            <w:tcBorders>
              <w:top w:val="single" w:sz="4" w:space="0" w:color="auto"/>
              <w:bottom w:val="nil"/>
            </w:tcBorders>
          </w:tcPr>
          <w:p w14:paraId="1C663B9F" w14:textId="77777777" w:rsidR="00E24E8A" w:rsidRPr="002A6AE1" w:rsidRDefault="00E24E8A" w:rsidP="003E40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20" w:type="dxa"/>
            <w:tcBorders>
              <w:top w:val="single" w:sz="4" w:space="0" w:color="auto"/>
              <w:bottom w:val="nil"/>
            </w:tcBorders>
          </w:tcPr>
          <w:p w14:paraId="1909F80A" w14:textId="77777777" w:rsidR="00E24E8A" w:rsidRPr="002A6AE1" w:rsidRDefault="00E24E8A" w:rsidP="003E40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21" w:type="dxa"/>
            <w:tcBorders>
              <w:top w:val="single" w:sz="4" w:space="0" w:color="auto"/>
              <w:bottom w:val="nil"/>
            </w:tcBorders>
          </w:tcPr>
          <w:p w14:paraId="2E7D50BB" w14:textId="77777777" w:rsidR="00E24E8A" w:rsidRPr="002A6AE1" w:rsidRDefault="00E24E8A" w:rsidP="003E406B">
            <w:pPr>
              <w:rPr>
                <w:rFonts w:ascii="Times New Roman" w:hAnsi="Times New Roman" w:cs="Times New Roman"/>
              </w:rPr>
            </w:pPr>
          </w:p>
        </w:tc>
      </w:tr>
      <w:tr w:rsidR="00E24E8A" w:rsidRPr="002A6AE1" w14:paraId="07E1C016" w14:textId="77777777" w:rsidTr="003E406B">
        <w:trPr>
          <w:trHeight w:val="312"/>
        </w:trPr>
        <w:tc>
          <w:tcPr>
            <w:tcW w:w="1420" w:type="dxa"/>
            <w:vMerge/>
            <w:tcBorders>
              <w:bottom w:val="nil"/>
            </w:tcBorders>
          </w:tcPr>
          <w:p w14:paraId="3B2D37A9" w14:textId="77777777" w:rsidR="00E24E8A" w:rsidRPr="002A6AE1" w:rsidRDefault="00E24E8A" w:rsidP="003E40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20" w:type="dxa"/>
            <w:tcBorders>
              <w:top w:val="nil"/>
              <w:bottom w:val="nil"/>
            </w:tcBorders>
          </w:tcPr>
          <w:p w14:paraId="50BD125B" w14:textId="77777777" w:rsidR="00E24E8A" w:rsidRPr="002A6AE1" w:rsidRDefault="00E24E8A" w:rsidP="003E40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21" w:type="dxa"/>
            <w:tcBorders>
              <w:top w:val="nil"/>
              <w:bottom w:val="nil"/>
            </w:tcBorders>
          </w:tcPr>
          <w:p w14:paraId="0075FD3C" w14:textId="77777777" w:rsidR="00E24E8A" w:rsidRPr="002A6AE1" w:rsidRDefault="00E24E8A" w:rsidP="003E40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20" w:type="dxa"/>
            <w:tcBorders>
              <w:top w:val="nil"/>
              <w:bottom w:val="nil"/>
            </w:tcBorders>
          </w:tcPr>
          <w:p w14:paraId="4980A7E9" w14:textId="77777777" w:rsidR="00E24E8A" w:rsidRPr="002A6AE1" w:rsidRDefault="00E24E8A" w:rsidP="003E40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20" w:type="dxa"/>
            <w:tcBorders>
              <w:top w:val="nil"/>
              <w:bottom w:val="nil"/>
            </w:tcBorders>
          </w:tcPr>
          <w:p w14:paraId="67B66990" w14:textId="77777777" w:rsidR="00E24E8A" w:rsidRPr="002A6AE1" w:rsidRDefault="00E24E8A" w:rsidP="003E40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21" w:type="dxa"/>
            <w:tcBorders>
              <w:top w:val="nil"/>
              <w:bottom w:val="nil"/>
            </w:tcBorders>
          </w:tcPr>
          <w:p w14:paraId="5BFCAF66" w14:textId="77777777" w:rsidR="00E24E8A" w:rsidRPr="002A6AE1" w:rsidRDefault="00E24E8A" w:rsidP="003E406B">
            <w:pPr>
              <w:rPr>
                <w:rFonts w:ascii="Times New Roman" w:hAnsi="Times New Roman" w:cs="Times New Roman"/>
              </w:rPr>
            </w:pPr>
          </w:p>
        </w:tc>
      </w:tr>
      <w:tr w:rsidR="00E24E8A" w:rsidRPr="002A6AE1" w14:paraId="3056C94E" w14:textId="77777777" w:rsidTr="003E406B">
        <w:trPr>
          <w:trHeight w:val="312"/>
        </w:trPr>
        <w:tc>
          <w:tcPr>
            <w:tcW w:w="1420" w:type="dxa"/>
            <w:vMerge w:val="restart"/>
            <w:tcBorders>
              <w:top w:val="nil"/>
            </w:tcBorders>
            <w:vAlign w:val="center"/>
          </w:tcPr>
          <w:p w14:paraId="7A92D246" w14:textId="77777777" w:rsidR="00E24E8A" w:rsidRPr="002A6AE1" w:rsidRDefault="00E24E8A" w:rsidP="003E406B">
            <w:pPr>
              <w:jc w:val="center"/>
              <w:rPr>
                <w:rFonts w:ascii="Times New Roman" w:hAnsi="Times New Roman" w:cs="Times New Roman"/>
              </w:rPr>
            </w:pPr>
            <w:r w:rsidRPr="002A6AE1">
              <w:rPr>
                <w:rFonts w:ascii="Times New Roman" w:hAnsi="Times New Roman" w:cs="Times New Roman"/>
              </w:rPr>
              <w:t>第二行</w:t>
            </w:r>
          </w:p>
        </w:tc>
        <w:tc>
          <w:tcPr>
            <w:tcW w:w="1420" w:type="dxa"/>
            <w:tcBorders>
              <w:top w:val="nil"/>
            </w:tcBorders>
          </w:tcPr>
          <w:p w14:paraId="6D99AFCD" w14:textId="77777777" w:rsidR="00E24E8A" w:rsidRPr="002A6AE1" w:rsidRDefault="00E24E8A" w:rsidP="003E40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21" w:type="dxa"/>
            <w:tcBorders>
              <w:top w:val="nil"/>
            </w:tcBorders>
          </w:tcPr>
          <w:p w14:paraId="3BFA4CB9" w14:textId="77777777" w:rsidR="00E24E8A" w:rsidRPr="002A6AE1" w:rsidRDefault="00E24E8A" w:rsidP="003E40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20" w:type="dxa"/>
            <w:tcBorders>
              <w:top w:val="nil"/>
            </w:tcBorders>
          </w:tcPr>
          <w:p w14:paraId="0C5E3BCA" w14:textId="77777777" w:rsidR="00E24E8A" w:rsidRPr="002A6AE1" w:rsidRDefault="00E24E8A" w:rsidP="003E40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20" w:type="dxa"/>
            <w:tcBorders>
              <w:top w:val="nil"/>
            </w:tcBorders>
          </w:tcPr>
          <w:p w14:paraId="16285B0C" w14:textId="77777777" w:rsidR="00E24E8A" w:rsidRPr="002A6AE1" w:rsidRDefault="00E24E8A" w:rsidP="003E40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21" w:type="dxa"/>
            <w:tcBorders>
              <w:top w:val="nil"/>
            </w:tcBorders>
          </w:tcPr>
          <w:p w14:paraId="2539AAB6" w14:textId="77777777" w:rsidR="00E24E8A" w:rsidRPr="002A6AE1" w:rsidRDefault="00E24E8A" w:rsidP="003E406B">
            <w:pPr>
              <w:rPr>
                <w:rFonts w:ascii="Times New Roman" w:hAnsi="Times New Roman" w:cs="Times New Roman"/>
              </w:rPr>
            </w:pPr>
          </w:p>
        </w:tc>
      </w:tr>
      <w:tr w:rsidR="00E24E8A" w:rsidRPr="002A6AE1" w14:paraId="612615CD" w14:textId="77777777" w:rsidTr="003E406B">
        <w:trPr>
          <w:trHeight w:val="312"/>
        </w:trPr>
        <w:tc>
          <w:tcPr>
            <w:tcW w:w="1420" w:type="dxa"/>
            <w:vMerge/>
          </w:tcPr>
          <w:p w14:paraId="0C75903A" w14:textId="77777777" w:rsidR="00E24E8A" w:rsidRPr="002A6AE1" w:rsidRDefault="00E24E8A" w:rsidP="003E40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20" w:type="dxa"/>
          </w:tcPr>
          <w:p w14:paraId="152AC136" w14:textId="77777777" w:rsidR="00E24E8A" w:rsidRPr="002A6AE1" w:rsidRDefault="00E24E8A" w:rsidP="003E40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21" w:type="dxa"/>
          </w:tcPr>
          <w:p w14:paraId="2442FAAD" w14:textId="77777777" w:rsidR="00E24E8A" w:rsidRPr="002A6AE1" w:rsidRDefault="00E24E8A" w:rsidP="003E40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20" w:type="dxa"/>
          </w:tcPr>
          <w:p w14:paraId="38979252" w14:textId="77777777" w:rsidR="00E24E8A" w:rsidRPr="002A6AE1" w:rsidRDefault="00E24E8A" w:rsidP="003E40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20" w:type="dxa"/>
          </w:tcPr>
          <w:p w14:paraId="29D5149B" w14:textId="77777777" w:rsidR="00E24E8A" w:rsidRPr="002A6AE1" w:rsidRDefault="00E24E8A" w:rsidP="003E40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21" w:type="dxa"/>
          </w:tcPr>
          <w:p w14:paraId="6E84365A" w14:textId="77777777" w:rsidR="00E24E8A" w:rsidRPr="002A6AE1" w:rsidRDefault="00E24E8A" w:rsidP="003E406B">
            <w:pPr>
              <w:rPr>
                <w:rFonts w:ascii="Times New Roman" w:hAnsi="Times New Roman" w:cs="Times New Roman"/>
              </w:rPr>
            </w:pPr>
          </w:p>
        </w:tc>
      </w:tr>
      <w:tr w:rsidR="00E24E8A" w:rsidRPr="002A6AE1" w14:paraId="6BBAA5F3" w14:textId="77777777" w:rsidTr="003E406B">
        <w:trPr>
          <w:trHeight w:val="312"/>
        </w:trPr>
        <w:tc>
          <w:tcPr>
            <w:tcW w:w="1420" w:type="dxa"/>
            <w:vMerge w:val="restart"/>
            <w:vAlign w:val="center"/>
          </w:tcPr>
          <w:p w14:paraId="0D1F4419" w14:textId="77777777" w:rsidR="00E24E8A" w:rsidRPr="002A6AE1" w:rsidRDefault="00E24E8A" w:rsidP="003E406B">
            <w:pPr>
              <w:jc w:val="center"/>
              <w:rPr>
                <w:rFonts w:ascii="Times New Roman" w:hAnsi="Times New Roman" w:cs="Times New Roman"/>
              </w:rPr>
            </w:pPr>
            <w:r w:rsidRPr="002A6AE1">
              <w:rPr>
                <w:rFonts w:ascii="Times New Roman" w:hAnsi="Times New Roman" w:cs="Times New Roman"/>
              </w:rPr>
              <w:t>描述词</w:t>
            </w:r>
          </w:p>
        </w:tc>
        <w:tc>
          <w:tcPr>
            <w:tcW w:w="1420" w:type="dxa"/>
          </w:tcPr>
          <w:p w14:paraId="038438C5" w14:textId="77777777" w:rsidR="00E24E8A" w:rsidRPr="002A6AE1" w:rsidRDefault="00E24E8A" w:rsidP="003E40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21" w:type="dxa"/>
          </w:tcPr>
          <w:p w14:paraId="02828E33" w14:textId="77777777" w:rsidR="00E24E8A" w:rsidRPr="002A6AE1" w:rsidRDefault="00E24E8A" w:rsidP="003E40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20" w:type="dxa"/>
          </w:tcPr>
          <w:p w14:paraId="6595E995" w14:textId="77777777" w:rsidR="00E24E8A" w:rsidRPr="002A6AE1" w:rsidRDefault="00E24E8A" w:rsidP="003E40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20" w:type="dxa"/>
          </w:tcPr>
          <w:p w14:paraId="432ED5AB" w14:textId="77777777" w:rsidR="00E24E8A" w:rsidRPr="002A6AE1" w:rsidRDefault="00E24E8A" w:rsidP="003E40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21" w:type="dxa"/>
          </w:tcPr>
          <w:p w14:paraId="76C7D81C" w14:textId="77777777" w:rsidR="00E24E8A" w:rsidRPr="002A6AE1" w:rsidRDefault="00E24E8A" w:rsidP="003E406B">
            <w:pPr>
              <w:rPr>
                <w:rFonts w:ascii="Times New Roman" w:hAnsi="Times New Roman" w:cs="Times New Roman"/>
              </w:rPr>
            </w:pPr>
          </w:p>
        </w:tc>
      </w:tr>
      <w:tr w:rsidR="00E24E8A" w:rsidRPr="002A6AE1" w14:paraId="39CADAE0" w14:textId="77777777" w:rsidTr="003E406B">
        <w:trPr>
          <w:trHeight w:val="312"/>
        </w:trPr>
        <w:tc>
          <w:tcPr>
            <w:tcW w:w="1420" w:type="dxa"/>
            <w:vMerge/>
          </w:tcPr>
          <w:p w14:paraId="727D5E2D" w14:textId="77777777" w:rsidR="00E24E8A" w:rsidRPr="002A6AE1" w:rsidRDefault="00E24E8A" w:rsidP="003E40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20" w:type="dxa"/>
          </w:tcPr>
          <w:p w14:paraId="4E92CAC6" w14:textId="77777777" w:rsidR="00E24E8A" w:rsidRPr="002A6AE1" w:rsidRDefault="00E24E8A" w:rsidP="003E40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21" w:type="dxa"/>
          </w:tcPr>
          <w:p w14:paraId="7079F374" w14:textId="77777777" w:rsidR="00E24E8A" w:rsidRPr="002A6AE1" w:rsidRDefault="00E24E8A" w:rsidP="003E40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20" w:type="dxa"/>
          </w:tcPr>
          <w:p w14:paraId="117DAE11" w14:textId="77777777" w:rsidR="00E24E8A" w:rsidRPr="002A6AE1" w:rsidRDefault="00E24E8A" w:rsidP="003E40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20" w:type="dxa"/>
          </w:tcPr>
          <w:p w14:paraId="1D8B7EA5" w14:textId="77777777" w:rsidR="00E24E8A" w:rsidRPr="002A6AE1" w:rsidRDefault="00E24E8A" w:rsidP="003E40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21" w:type="dxa"/>
          </w:tcPr>
          <w:p w14:paraId="0B8649D3" w14:textId="77777777" w:rsidR="00E24E8A" w:rsidRPr="002A6AE1" w:rsidRDefault="00E24E8A" w:rsidP="003E406B">
            <w:pPr>
              <w:rPr>
                <w:rFonts w:ascii="Times New Roman" w:hAnsi="Times New Roman" w:cs="Times New Roman"/>
              </w:rPr>
            </w:pPr>
          </w:p>
        </w:tc>
      </w:tr>
    </w:tbl>
    <w:p w14:paraId="363B9832" w14:textId="77777777" w:rsidR="00E24E8A" w:rsidRDefault="00E24E8A" w:rsidP="00E24E8A">
      <w:pPr>
        <w:rPr>
          <w:rFonts w:ascii="Times New Roman" w:hAnsi="Times New Roman" w:cs="Times New Roman"/>
        </w:rPr>
      </w:pPr>
    </w:p>
    <w:p w14:paraId="274A8152" w14:textId="77777777" w:rsidR="00E24E8A" w:rsidRPr="002A6AE1" w:rsidRDefault="00E24E8A" w:rsidP="00E24E8A">
      <w:pPr>
        <w:rPr>
          <w:rFonts w:ascii="Times New Roman" w:hAnsi="Times New Roman" w:cs="Times New Roman"/>
        </w:rPr>
      </w:pPr>
    </w:p>
    <w:p w14:paraId="704FE161" w14:textId="77777777" w:rsidR="00E24E8A" w:rsidRPr="002A6AE1" w:rsidRDefault="00E24E8A" w:rsidP="00E24E8A">
      <w:pPr>
        <w:rPr>
          <w:rFonts w:ascii="Times New Roman" w:hAnsi="Times New Roman" w:cs="Times New Roman"/>
        </w:rPr>
      </w:pPr>
      <w:r w:rsidRPr="002A6AE1">
        <w:rPr>
          <w:rFonts w:ascii="Times New Roman" w:hAnsi="Times New Roman" w:cs="Times New Roman"/>
        </w:rPr>
        <w:t>b.</w:t>
      </w:r>
      <w:r w:rsidRPr="002A6AE1">
        <w:rPr>
          <w:rFonts w:ascii="Times New Roman" w:hAnsi="Times New Roman" w:cs="Times New Roman"/>
        </w:rPr>
        <w:t>气味</w:t>
      </w:r>
    </w:p>
    <w:tbl>
      <w:tblPr>
        <w:tblStyle w:val="ab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07"/>
        <w:gridCol w:w="1185"/>
        <w:gridCol w:w="1187"/>
        <w:gridCol w:w="1186"/>
        <w:gridCol w:w="1186"/>
        <w:gridCol w:w="1187"/>
        <w:gridCol w:w="1168"/>
      </w:tblGrid>
      <w:tr w:rsidR="00E24E8A" w:rsidRPr="002A6AE1" w14:paraId="13A15003" w14:textId="77777777" w:rsidTr="003E406B">
        <w:trPr>
          <w:trHeight w:val="312"/>
        </w:trPr>
        <w:tc>
          <w:tcPr>
            <w:tcW w:w="1236" w:type="dxa"/>
            <w:tcBorders>
              <w:bottom w:val="single" w:sz="4" w:space="0" w:color="auto"/>
            </w:tcBorders>
          </w:tcPr>
          <w:p w14:paraId="43864817" w14:textId="77777777" w:rsidR="00E24E8A" w:rsidRPr="002A6AE1" w:rsidRDefault="00E24E8A" w:rsidP="003E40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17" w:type="dxa"/>
            <w:tcBorders>
              <w:bottom w:val="single" w:sz="4" w:space="0" w:color="auto"/>
            </w:tcBorders>
          </w:tcPr>
          <w:p w14:paraId="11886BF5" w14:textId="77777777" w:rsidR="00E24E8A" w:rsidRPr="002A6AE1" w:rsidRDefault="00E24E8A" w:rsidP="003E406B">
            <w:pPr>
              <w:rPr>
                <w:rFonts w:ascii="Times New Roman" w:hAnsi="Times New Roman" w:cs="Times New Roman"/>
              </w:rPr>
            </w:pPr>
            <w:r w:rsidRPr="002A6AE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18" w:type="dxa"/>
            <w:tcBorders>
              <w:bottom w:val="single" w:sz="4" w:space="0" w:color="auto"/>
            </w:tcBorders>
          </w:tcPr>
          <w:p w14:paraId="39A24210" w14:textId="77777777" w:rsidR="00E24E8A" w:rsidRPr="002A6AE1" w:rsidRDefault="00E24E8A" w:rsidP="003E406B">
            <w:pPr>
              <w:rPr>
                <w:rFonts w:ascii="Times New Roman" w:hAnsi="Times New Roman" w:cs="Times New Roman"/>
              </w:rPr>
            </w:pPr>
            <w:r w:rsidRPr="002A6AE1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17" w:type="dxa"/>
            <w:tcBorders>
              <w:bottom w:val="single" w:sz="4" w:space="0" w:color="auto"/>
            </w:tcBorders>
          </w:tcPr>
          <w:p w14:paraId="20CD3229" w14:textId="77777777" w:rsidR="00E24E8A" w:rsidRPr="002A6AE1" w:rsidRDefault="00E24E8A" w:rsidP="003E406B">
            <w:pPr>
              <w:rPr>
                <w:rFonts w:ascii="Times New Roman" w:hAnsi="Times New Roman" w:cs="Times New Roman"/>
              </w:rPr>
            </w:pPr>
            <w:r w:rsidRPr="002A6AE1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17" w:type="dxa"/>
            <w:tcBorders>
              <w:bottom w:val="single" w:sz="4" w:space="0" w:color="auto"/>
            </w:tcBorders>
          </w:tcPr>
          <w:p w14:paraId="7B0A1A45" w14:textId="77777777" w:rsidR="00E24E8A" w:rsidRPr="002A6AE1" w:rsidRDefault="00E24E8A" w:rsidP="003E406B">
            <w:pPr>
              <w:rPr>
                <w:rFonts w:ascii="Times New Roman" w:hAnsi="Times New Roman" w:cs="Times New Roman"/>
              </w:rPr>
            </w:pPr>
            <w:r w:rsidRPr="002A6AE1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218" w:type="dxa"/>
            <w:tcBorders>
              <w:bottom w:val="single" w:sz="4" w:space="0" w:color="auto"/>
            </w:tcBorders>
          </w:tcPr>
          <w:p w14:paraId="4D9EBEEE" w14:textId="77777777" w:rsidR="00E24E8A" w:rsidRPr="002A6AE1" w:rsidRDefault="00E24E8A" w:rsidP="003E406B">
            <w:pPr>
              <w:rPr>
                <w:rFonts w:ascii="Times New Roman" w:hAnsi="Times New Roman" w:cs="Times New Roman"/>
              </w:rPr>
            </w:pPr>
            <w:r w:rsidRPr="002A6AE1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199" w:type="dxa"/>
            <w:tcBorders>
              <w:bottom w:val="single" w:sz="4" w:space="0" w:color="auto"/>
            </w:tcBorders>
          </w:tcPr>
          <w:p w14:paraId="5E0F7FA9" w14:textId="77777777" w:rsidR="00E24E8A" w:rsidRPr="002A6AE1" w:rsidRDefault="00E24E8A" w:rsidP="003E406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6</w:t>
            </w:r>
          </w:p>
        </w:tc>
      </w:tr>
      <w:tr w:rsidR="00E24E8A" w:rsidRPr="002A6AE1" w14:paraId="41FBE882" w14:textId="77777777" w:rsidTr="003E406B">
        <w:trPr>
          <w:trHeight w:val="312"/>
        </w:trPr>
        <w:tc>
          <w:tcPr>
            <w:tcW w:w="1236" w:type="dxa"/>
            <w:vMerge w:val="restart"/>
            <w:tcBorders>
              <w:top w:val="single" w:sz="4" w:space="0" w:color="auto"/>
            </w:tcBorders>
            <w:vAlign w:val="center"/>
          </w:tcPr>
          <w:p w14:paraId="2E873FDC" w14:textId="77777777" w:rsidR="00E24E8A" w:rsidRPr="002A6AE1" w:rsidRDefault="00E24E8A" w:rsidP="003E406B">
            <w:pPr>
              <w:jc w:val="center"/>
              <w:rPr>
                <w:rFonts w:ascii="Times New Roman" w:hAnsi="Times New Roman" w:cs="Times New Roman"/>
              </w:rPr>
            </w:pPr>
            <w:r w:rsidRPr="002A6AE1">
              <w:rPr>
                <w:rFonts w:ascii="Times New Roman" w:hAnsi="Times New Roman" w:cs="Times New Roman"/>
              </w:rPr>
              <w:t>第一行</w:t>
            </w:r>
          </w:p>
        </w:tc>
        <w:tc>
          <w:tcPr>
            <w:tcW w:w="1217" w:type="dxa"/>
            <w:tcBorders>
              <w:top w:val="single" w:sz="4" w:space="0" w:color="auto"/>
              <w:bottom w:val="nil"/>
            </w:tcBorders>
          </w:tcPr>
          <w:p w14:paraId="15A99A50" w14:textId="77777777" w:rsidR="00E24E8A" w:rsidRPr="002A6AE1" w:rsidRDefault="00E24E8A" w:rsidP="003E40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18" w:type="dxa"/>
            <w:tcBorders>
              <w:top w:val="single" w:sz="4" w:space="0" w:color="auto"/>
              <w:bottom w:val="nil"/>
            </w:tcBorders>
          </w:tcPr>
          <w:p w14:paraId="2691BC2A" w14:textId="77777777" w:rsidR="00E24E8A" w:rsidRPr="002A6AE1" w:rsidRDefault="00E24E8A" w:rsidP="003E40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17" w:type="dxa"/>
            <w:tcBorders>
              <w:top w:val="single" w:sz="4" w:space="0" w:color="auto"/>
              <w:bottom w:val="nil"/>
            </w:tcBorders>
          </w:tcPr>
          <w:p w14:paraId="3FEC6D93" w14:textId="77777777" w:rsidR="00E24E8A" w:rsidRPr="002A6AE1" w:rsidRDefault="00E24E8A" w:rsidP="003E40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17" w:type="dxa"/>
            <w:tcBorders>
              <w:top w:val="single" w:sz="4" w:space="0" w:color="auto"/>
              <w:bottom w:val="nil"/>
            </w:tcBorders>
          </w:tcPr>
          <w:p w14:paraId="6C3483D4" w14:textId="77777777" w:rsidR="00E24E8A" w:rsidRPr="002A6AE1" w:rsidRDefault="00E24E8A" w:rsidP="003E40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18" w:type="dxa"/>
            <w:tcBorders>
              <w:top w:val="single" w:sz="4" w:space="0" w:color="auto"/>
              <w:bottom w:val="nil"/>
            </w:tcBorders>
          </w:tcPr>
          <w:p w14:paraId="35B25DA4" w14:textId="77777777" w:rsidR="00E24E8A" w:rsidRPr="002A6AE1" w:rsidRDefault="00E24E8A" w:rsidP="003E40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99" w:type="dxa"/>
            <w:tcBorders>
              <w:top w:val="single" w:sz="4" w:space="0" w:color="auto"/>
              <w:bottom w:val="nil"/>
            </w:tcBorders>
          </w:tcPr>
          <w:p w14:paraId="16BF3FB6" w14:textId="77777777" w:rsidR="00E24E8A" w:rsidRPr="002A6AE1" w:rsidRDefault="00E24E8A" w:rsidP="003E406B">
            <w:pPr>
              <w:rPr>
                <w:rFonts w:ascii="Times New Roman" w:hAnsi="Times New Roman" w:cs="Times New Roman"/>
              </w:rPr>
            </w:pPr>
          </w:p>
        </w:tc>
      </w:tr>
      <w:tr w:rsidR="00E24E8A" w:rsidRPr="002A6AE1" w14:paraId="2A1B79F3" w14:textId="77777777" w:rsidTr="003E406B">
        <w:trPr>
          <w:trHeight w:val="312"/>
        </w:trPr>
        <w:tc>
          <w:tcPr>
            <w:tcW w:w="1236" w:type="dxa"/>
            <w:vMerge/>
            <w:tcBorders>
              <w:bottom w:val="nil"/>
            </w:tcBorders>
          </w:tcPr>
          <w:p w14:paraId="78139053" w14:textId="77777777" w:rsidR="00E24E8A" w:rsidRPr="002A6AE1" w:rsidRDefault="00E24E8A" w:rsidP="003E40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17" w:type="dxa"/>
            <w:tcBorders>
              <w:top w:val="nil"/>
              <w:bottom w:val="nil"/>
            </w:tcBorders>
          </w:tcPr>
          <w:p w14:paraId="2194BCD6" w14:textId="77777777" w:rsidR="00E24E8A" w:rsidRPr="002A6AE1" w:rsidRDefault="00E24E8A" w:rsidP="003E40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18" w:type="dxa"/>
            <w:tcBorders>
              <w:top w:val="nil"/>
              <w:bottom w:val="nil"/>
            </w:tcBorders>
          </w:tcPr>
          <w:p w14:paraId="621D1ACF" w14:textId="77777777" w:rsidR="00E24E8A" w:rsidRPr="002A6AE1" w:rsidRDefault="00E24E8A" w:rsidP="003E40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17" w:type="dxa"/>
            <w:tcBorders>
              <w:top w:val="nil"/>
              <w:bottom w:val="nil"/>
            </w:tcBorders>
          </w:tcPr>
          <w:p w14:paraId="119A5277" w14:textId="77777777" w:rsidR="00E24E8A" w:rsidRPr="002A6AE1" w:rsidRDefault="00E24E8A" w:rsidP="003E40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17" w:type="dxa"/>
            <w:tcBorders>
              <w:top w:val="nil"/>
              <w:bottom w:val="nil"/>
            </w:tcBorders>
          </w:tcPr>
          <w:p w14:paraId="685A5BD8" w14:textId="77777777" w:rsidR="00E24E8A" w:rsidRPr="002A6AE1" w:rsidRDefault="00E24E8A" w:rsidP="003E40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18" w:type="dxa"/>
            <w:tcBorders>
              <w:top w:val="nil"/>
              <w:bottom w:val="nil"/>
            </w:tcBorders>
          </w:tcPr>
          <w:p w14:paraId="6D826BA5" w14:textId="77777777" w:rsidR="00E24E8A" w:rsidRPr="002A6AE1" w:rsidRDefault="00E24E8A" w:rsidP="003E40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99" w:type="dxa"/>
            <w:tcBorders>
              <w:top w:val="nil"/>
              <w:bottom w:val="nil"/>
            </w:tcBorders>
          </w:tcPr>
          <w:p w14:paraId="3F6894A6" w14:textId="77777777" w:rsidR="00E24E8A" w:rsidRPr="002A6AE1" w:rsidRDefault="00E24E8A" w:rsidP="003E406B">
            <w:pPr>
              <w:rPr>
                <w:rFonts w:ascii="Times New Roman" w:hAnsi="Times New Roman" w:cs="Times New Roman"/>
              </w:rPr>
            </w:pPr>
          </w:p>
        </w:tc>
      </w:tr>
      <w:tr w:rsidR="00E24E8A" w:rsidRPr="002A6AE1" w14:paraId="53FBB9D0" w14:textId="77777777" w:rsidTr="003E406B">
        <w:trPr>
          <w:trHeight w:val="312"/>
        </w:trPr>
        <w:tc>
          <w:tcPr>
            <w:tcW w:w="1236" w:type="dxa"/>
            <w:vMerge w:val="restart"/>
            <w:tcBorders>
              <w:top w:val="nil"/>
            </w:tcBorders>
            <w:vAlign w:val="center"/>
          </w:tcPr>
          <w:p w14:paraId="7B222A5A" w14:textId="77777777" w:rsidR="00E24E8A" w:rsidRPr="002A6AE1" w:rsidRDefault="00E24E8A" w:rsidP="003E406B">
            <w:pPr>
              <w:jc w:val="center"/>
              <w:rPr>
                <w:rFonts w:ascii="Times New Roman" w:hAnsi="Times New Roman" w:cs="Times New Roman"/>
              </w:rPr>
            </w:pPr>
            <w:r w:rsidRPr="002A6AE1">
              <w:rPr>
                <w:rFonts w:ascii="Times New Roman" w:hAnsi="Times New Roman" w:cs="Times New Roman"/>
              </w:rPr>
              <w:t>第二行</w:t>
            </w:r>
          </w:p>
        </w:tc>
        <w:tc>
          <w:tcPr>
            <w:tcW w:w="1217" w:type="dxa"/>
            <w:tcBorders>
              <w:top w:val="nil"/>
            </w:tcBorders>
          </w:tcPr>
          <w:p w14:paraId="68BFBF0C" w14:textId="77777777" w:rsidR="00E24E8A" w:rsidRPr="002A6AE1" w:rsidRDefault="00E24E8A" w:rsidP="003E40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18" w:type="dxa"/>
            <w:tcBorders>
              <w:top w:val="nil"/>
            </w:tcBorders>
          </w:tcPr>
          <w:p w14:paraId="1F110F0C" w14:textId="77777777" w:rsidR="00E24E8A" w:rsidRPr="002A6AE1" w:rsidRDefault="00E24E8A" w:rsidP="003E40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17" w:type="dxa"/>
            <w:tcBorders>
              <w:top w:val="nil"/>
            </w:tcBorders>
          </w:tcPr>
          <w:p w14:paraId="6C7AF11C" w14:textId="77777777" w:rsidR="00E24E8A" w:rsidRPr="002A6AE1" w:rsidRDefault="00E24E8A" w:rsidP="003E40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17" w:type="dxa"/>
            <w:tcBorders>
              <w:top w:val="nil"/>
            </w:tcBorders>
          </w:tcPr>
          <w:p w14:paraId="4380B063" w14:textId="77777777" w:rsidR="00E24E8A" w:rsidRPr="002A6AE1" w:rsidRDefault="00E24E8A" w:rsidP="003E40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18" w:type="dxa"/>
            <w:tcBorders>
              <w:top w:val="nil"/>
            </w:tcBorders>
          </w:tcPr>
          <w:p w14:paraId="3AFBB17D" w14:textId="77777777" w:rsidR="00E24E8A" w:rsidRPr="002A6AE1" w:rsidRDefault="00E24E8A" w:rsidP="003E40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99" w:type="dxa"/>
            <w:tcBorders>
              <w:top w:val="nil"/>
            </w:tcBorders>
          </w:tcPr>
          <w:p w14:paraId="64D4D4FC" w14:textId="77777777" w:rsidR="00E24E8A" w:rsidRPr="002A6AE1" w:rsidRDefault="00E24E8A" w:rsidP="003E406B">
            <w:pPr>
              <w:rPr>
                <w:rFonts w:ascii="Times New Roman" w:hAnsi="Times New Roman" w:cs="Times New Roman"/>
              </w:rPr>
            </w:pPr>
          </w:p>
        </w:tc>
      </w:tr>
      <w:tr w:rsidR="00E24E8A" w:rsidRPr="002A6AE1" w14:paraId="7D2D5116" w14:textId="77777777" w:rsidTr="003E406B">
        <w:trPr>
          <w:trHeight w:val="312"/>
        </w:trPr>
        <w:tc>
          <w:tcPr>
            <w:tcW w:w="1236" w:type="dxa"/>
            <w:vMerge/>
          </w:tcPr>
          <w:p w14:paraId="7B143A79" w14:textId="77777777" w:rsidR="00E24E8A" w:rsidRPr="002A6AE1" w:rsidRDefault="00E24E8A" w:rsidP="003E40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17" w:type="dxa"/>
          </w:tcPr>
          <w:p w14:paraId="521432F6" w14:textId="77777777" w:rsidR="00E24E8A" w:rsidRPr="002A6AE1" w:rsidRDefault="00E24E8A" w:rsidP="003E40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18" w:type="dxa"/>
          </w:tcPr>
          <w:p w14:paraId="6BF3DCB5" w14:textId="77777777" w:rsidR="00E24E8A" w:rsidRPr="002A6AE1" w:rsidRDefault="00E24E8A" w:rsidP="003E40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17" w:type="dxa"/>
          </w:tcPr>
          <w:p w14:paraId="056707B0" w14:textId="77777777" w:rsidR="00E24E8A" w:rsidRPr="002A6AE1" w:rsidRDefault="00E24E8A" w:rsidP="003E40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17" w:type="dxa"/>
          </w:tcPr>
          <w:p w14:paraId="5C9EAF32" w14:textId="77777777" w:rsidR="00E24E8A" w:rsidRPr="002A6AE1" w:rsidRDefault="00E24E8A" w:rsidP="003E40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18" w:type="dxa"/>
          </w:tcPr>
          <w:p w14:paraId="4EB3FD36" w14:textId="77777777" w:rsidR="00E24E8A" w:rsidRPr="002A6AE1" w:rsidRDefault="00E24E8A" w:rsidP="003E40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99" w:type="dxa"/>
          </w:tcPr>
          <w:p w14:paraId="6A05D79B" w14:textId="77777777" w:rsidR="00E24E8A" w:rsidRPr="002A6AE1" w:rsidRDefault="00E24E8A" w:rsidP="003E406B">
            <w:pPr>
              <w:rPr>
                <w:rFonts w:ascii="Times New Roman" w:hAnsi="Times New Roman" w:cs="Times New Roman"/>
              </w:rPr>
            </w:pPr>
          </w:p>
        </w:tc>
      </w:tr>
      <w:tr w:rsidR="00E24E8A" w:rsidRPr="002A6AE1" w14:paraId="5CEADDE4" w14:textId="77777777" w:rsidTr="003E406B">
        <w:trPr>
          <w:trHeight w:val="312"/>
        </w:trPr>
        <w:tc>
          <w:tcPr>
            <w:tcW w:w="1236" w:type="dxa"/>
            <w:vMerge w:val="restart"/>
            <w:vAlign w:val="center"/>
          </w:tcPr>
          <w:p w14:paraId="4E8CBBE4" w14:textId="77777777" w:rsidR="00E24E8A" w:rsidRPr="002A6AE1" w:rsidRDefault="00E24E8A" w:rsidP="003E406B">
            <w:pPr>
              <w:jc w:val="center"/>
              <w:rPr>
                <w:rFonts w:ascii="Times New Roman" w:hAnsi="Times New Roman" w:cs="Times New Roman"/>
              </w:rPr>
            </w:pPr>
            <w:r w:rsidRPr="002A6AE1">
              <w:rPr>
                <w:rFonts w:ascii="Times New Roman" w:hAnsi="Times New Roman" w:cs="Times New Roman"/>
              </w:rPr>
              <w:t>描述词</w:t>
            </w:r>
          </w:p>
        </w:tc>
        <w:tc>
          <w:tcPr>
            <w:tcW w:w="1217" w:type="dxa"/>
          </w:tcPr>
          <w:p w14:paraId="08110042" w14:textId="77777777" w:rsidR="00E24E8A" w:rsidRPr="002A6AE1" w:rsidRDefault="00E24E8A" w:rsidP="003E40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18" w:type="dxa"/>
          </w:tcPr>
          <w:p w14:paraId="0F43A312" w14:textId="77777777" w:rsidR="00E24E8A" w:rsidRPr="002A6AE1" w:rsidRDefault="00E24E8A" w:rsidP="003E40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17" w:type="dxa"/>
          </w:tcPr>
          <w:p w14:paraId="30D39AC5" w14:textId="77777777" w:rsidR="00E24E8A" w:rsidRPr="002A6AE1" w:rsidRDefault="00E24E8A" w:rsidP="003E40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17" w:type="dxa"/>
          </w:tcPr>
          <w:p w14:paraId="40E53801" w14:textId="77777777" w:rsidR="00E24E8A" w:rsidRPr="002A6AE1" w:rsidRDefault="00E24E8A" w:rsidP="003E40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18" w:type="dxa"/>
          </w:tcPr>
          <w:p w14:paraId="34A2604C" w14:textId="77777777" w:rsidR="00E24E8A" w:rsidRPr="002A6AE1" w:rsidRDefault="00E24E8A" w:rsidP="003E40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99" w:type="dxa"/>
          </w:tcPr>
          <w:p w14:paraId="54550698" w14:textId="77777777" w:rsidR="00E24E8A" w:rsidRPr="002A6AE1" w:rsidRDefault="00E24E8A" w:rsidP="003E406B">
            <w:pPr>
              <w:rPr>
                <w:rFonts w:ascii="Times New Roman" w:hAnsi="Times New Roman" w:cs="Times New Roman"/>
              </w:rPr>
            </w:pPr>
          </w:p>
        </w:tc>
      </w:tr>
      <w:tr w:rsidR="00E24E8A" w:rsidRPr="002A6AE1" w14:paraId="5FED5D43" w14:textId="77777777" w:rsidTr="003E406B">
        <w:trPr>
          <w:trHeight w:val="312"/>
        </w:trPr>
        <w:tc>
          <w:tcPr>
            <w:tcW w:w="1236" w:type="dxa"/>
            <w:vMerge/>
          </w:tcPr>
          <w:p w14:paraId="394F6A84" w14:textId="77777777" w:rsidR="00E24E8A" w:rsidRPr="002A6AE1" w:rsidRDefault="00E24E8A" w:rsidP="003E40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17" w:type="dxa"/>
          </w:tcPr>
          <w:p w14:paraId="36B61901" w14:textId="77777777" w:rsidR="00E24E8A" w:rsidRPr="002A6AE1" w:rsidRDefault="00E24E8A" w:rsidP="003E40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18" w:type="dxa"/>
          </w:tcPr>
          <w:p w14:paraId="02EA070B" w14:textId="77777777" w:rsidR="00E24E8A" w:rsidRPr="002A6AE1" w:rsidRDefault="00E24E8A" w:rsidP="003E40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17" w:type="dxa"/>
          </w:tcPr>
          <w:p w14:paraId="671CF601" w14:textId="77777777" w:rsidR="00E24E8A" w:rsidRPr="002A6AE1" w:rsidRDefault="00E24E8A" w:rsidP="003E40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17" w:type="dxa"/>
          </w:tcPr>
          <w:p w14:paraId="5D16695E" w14:textId="77777777" w:rsidR="00E24E8A" w:rsidRPr="002A6AE1" w:rsidRDefault="00E24E8A" w:rsidP="003E40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18" w:type="dxa"/>
          </w:tcPr>
          <w:p w14:paraId="3FD5264C" w14:textId="77777777" w:rsidR="00E24E8A" w:rsidRPr="002A6AE1" w:rsidRDefault="00E24E8A" w:rsidP="003E40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99" w:type="dxa"/>
          </w:tcPr>
          <w:p w14:paraId="6F2B01B5" w14:textId="77777777" w:rsidR="00E24E8A" w:rsidRPr="002A6AE1" w:rsidRDefault="00E24E8A" w:rsidP="003E406B">
            <w:pPr>
              <w:rPr>
                <w:rFonts w:ascii="Times New Roman" w:hAnsi="Times New Roman" w:cs="Times New Roman"/>
              </w:rPr>
            </w:pPr>
          </w:p>
        </w:tc>
      </w:tr>
    </w:tbl>
    <w:p w14:paraId="168B9378" w14:textId="77777777" w:rsidR="00A1000B" w:rsidRDefault="00A1000B" w:rsidP="00A1000B">
      <w:pPr>
        <w:spacing w:line="360" w:lineRule="auto"/>
        <w:rPr>
          <w:szCs w:val="21"/>
        </w:rPr>
      </w:pPr>
    </w:p>
    <w:p w14:paraId="03A525F5" w14:textId="77777777" w:rsidR="00A1000B" w:rsidRDefault="00A1000B" w:rsidP="00A1000B">
      <w:pPr>
        <w:spacing w:line="360" w:lineRule="auto"/>
        <w:sectPr w:rsidR="00A1000B" w:rsidSect="00501C9E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1ADE6CB" w14:textId="77777777" w:rsidR="00A1000B" w:rsidRDefault="00A1000B" w:rsidP="00A1000B">
      <w:pPr>
        <w:spacing w:line="360" w:lineRule="auto"/>
        <w:rPr>
          <w:szCs w:val="21"/>
        </w:rPr>
      </w:pPr>
      <w:r w:rsidRPr="00FF2500">
        <w:rPr>
          <w:rFonts w:hint="eastAsia"/>
          <w:b/>
          <w:bCs/>
          <w:szCs w:val="21"/>
        </w:rPr>
        <w:lastRenderedPageBreak/>
        <w:t>附件</w:t>
      </w:r>
      <w:r w:rsidRPr="00FF2500">
        <w:rPr>
          <w:b/>
          <w:bCs/>
          <w:szCs w:val="21"/>
        </w:rPr>
        <w:t>2</w:t>
      </w:r>
      <w:r w:rsidRPr="00350B7E">
        <w:rPr>
          <w:rFonts w:hint="eastAsia"/>
          <w:szCs w:val="21"/>
        </w:rPr>
        <w:t>：</w:t>
      </w:r>
    </w:p>
    <w:p w14:paraId="69823B21" w14:textId="77777777" w:rsidR="00FA5B9D" w:rsidRDefault="00FA5B9D" w:rsidP="00FA5B9D">
      <w:pPr>
        <w:rPr>
          <w:rFonts w:ascii="Times New Roman" w:hAnsi="Times New Roman" w:cs="Times New Roman"/>
        </w:rPr>
      </w:pPr>
      <w:r w:rsidRPr="002A6AE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7F01DE6" wp14:editId="61B7EB53">
                <wp:simplePos x="0" y="0"/>
                <wp:positionH relativeFrom="column">
                  <wp:posOffset>339811</wp:posOffset>
                </wp:positionH>
                <wp:positionV relativeFrom="paragraph">
                  <wp:posOffset>156519</wp:posOffset>
                </wp:positionV>
                <wp:extent cx="716692" cy="0"/>
                <wp:effectExtent l="0" t="0" r="0" b="0"/>
                <wp:wrapNone/>
                <wp:docPr id="12" name="直接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6692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EF0EE4" id="直接连接符 12" o:spid="_x0000_s1026" style="position:absolute;left:0;text-align:lef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.75pt,12.3pt" to="83.2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" strokecolor="black [3213]" strokeweight=".5pt">
                <v:stroke joinstyle="miter"/>
              </v:line>
            </w:pict>
          </mc:Fallback>
        </mc:AlternateContent>
      </w:r>
      <w:r w:rsidRPr="002A6AE1">
        <w:rPr>
          <w:rFonts w:ascii="Times New Roman" w:hAnsi="Times New Roman" w:cs="Times New Roman"/>
        </w:rPr>
        <w:t>序号：</w:t>
      </w:r>
    </w:p>
    <w:p w14:paraId="44235042" w14:textId="77777777" w:rsidR="00FA5B9D" w:rsidRDefault="00FA5B9D" w:rsidP="00FA5B9D">
      <w:pPr>
        <w:rPr>
          <w:rFonts w:ascii="Times New Roman" w:hAnsi="Times New Roman" w:cs="Times New Roman"/>
        </w:rPr>
      </w:pPr>
    </w:p>
    <w:p w14:paraId="19CAC3B4" w14:textId="77777777" w:rsidR="00FA5B9D" w:rsidRPr="002A6AE1" w:rsidRDefault="00FA5B9D" w:rsidP="00FA5B9D">
      <w:pPr>
        <w:rPr>
          <w:rFonts w:ascii="Times New Roman" w:hAnsi="Times New Roman" w:cs="Times New Roman"/>
        </w:rPr>
      </w:pPr>
    </w:p>
    <w:p w14:paraId="12C28E0F" w14:textId="77777777" w:rsidR="00FA5B9D" w:rsidRDefault="00FA5B9D" w:rsidP="00FA5B9D">
      <w:pPr>
        <w:rPr>
          <w:rFonts w:ascii="Times New Roman" w:hAnsi="Times New Roman" w:cs="Times New Roman"/>
        </w:rPr>
      </w:pPr>
      <w:r w:rsidRPr="002A6AE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7CBC922" wp14:editId="0FF01278">
                <wp:simplePos x="0" y="0"/>
                <wp:positionH relativeFrom="column">
                  <wp:posOffset>1818417</wp:posOffset>
                </wp:positionH>
                <wp:positionV relativeFrom="paragraph">
                  <wp:posOffset>143613</wp:posOffset>
                </wp:positionV>
                <wp:extent cx="716692" cy="0"/>
                <wp:effectExtent l="0" t="0" r="0" b="0"/>
                <wp:wrapNone/>
                <wp:docPr id="13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6692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0BDA8C" id="直接连接符 13" o:spid="_x0000_s1026" style="position:absolute;left:0;text-align:lef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3.2pt,11.3pt" to="199.65pt,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" strokecolor="black [3213]" strokeweight=".5pt">
                <v:stroke joinstyle="miter"/>
              </v:line>
            </w:pict>
          </mc:Fallback>
        </mc:AlternateContent>
      </w:r>
      <w:r w:rsidRPr="002A6AE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8013567" wp14:editId="316A5F8D">
                <wp:simplePos x="0" y="0"/>
                <wp:positionH relativeFrom="column">
                  <wp:posOffset>343587</wp:posOffset>
                </wp:positionH>
                <wp:positionV relativeFrom="paragraph">
                  <wp:posOffset>142875</wp:posOffset>
                </wp:positionV>
                <wp:extent cx="716692" cy="0"/>
                <wp:effectExtent l="0" t="0" r="0" b="0"/>
                <wp:wrapNone/>
                <wp:docPr id="14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6692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E45CBB" id="直接连接符 14" o:spid="_x0000_s1026" style="position:absolute;left:0;text-align:lef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.05pt,11.25pt" to="83.5pt,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" strokecolor="black [3213]" strokeweight=".5pt">
                <v:stroke joinstyle="miter"/>
              </v:line>
            </w:pict>
          </mc:Fallback>
        </mc:AlternateContent>
      </w:r>
      <w:r w:rsidRPr="002A6AE1">
        <w:rPr>
          <w:rFonts w:ascii="Times New Roman" w:hAnsi="Times New Roman" w:cs="Times New Roman"/>
        </w:rPr>
        <w:t>姓名：</w:t>
      </w:r>
      <w:r w:rsidRPr="002A6AE1">
        <w:rPr>
          <w:rFonts w:ascii="Times New Roman" w:hAnsi="Times New Roman" w:cs="Times New Roman"/>
        </w:rPr>
        <w:t xml:space="preserve">                </w:t>
      </w:r>
      <w:r w:rsidRPr="002A6AE1">
        <w:rPr>
          <w:rFonts w:ascii="Times New Roman" w:hAnsi="Times New Roman" w:cs="Times New Roman"/>
        </w:rPr>
        <w:t>日期：</w:t>
      </w:r>
    </w:p>
    <w:p w14:paraId="4CD09BBB" w14:textId="77777777" w:rsidR="00FA5B9D" w:rsidRDefault="00FA5B9D" w:rsidP="00FA5B9D">
      <w:pPr>
        <w:rPr>
          <w:rFonts w:ascii="Times New Roman" w:hAnsi="Times New Roman" w:cs="Times New Roman"/>
        </w:rPr>
      </w:pPr>
    </w:p>
    <w:p w14:paraId="79F33D4E" w14:textId="77777777" w:rsidR="00FA5B9D" w:rsidRPr="002A6AE1" w:rsidRDefault="00FA5B9D" w:rsidP="00FA5B9D">
      <w:pPr>
        <w:rPr>
          <w:rFonts w:ascii="Times New Roman" w:hAnsi="Times New Roman" w:cs="Times New Roman"/>
        </w:rPr>
      </w:pPr>
    </w:p>
    <w:p w14:paraId="0383DA84" w14:textId="77777777" w:rsidR="00FA5B9D" w:rsidRPr="002A6AE1" w:rsidRDefault="00FA5B9D" w:rsidP="00FA5B9D">
      <w:pPr>
        <w:rPr>
          <w:rFonts w:ascii="Times New Roman" w:hAnsi="Times New Roman" w:cs="Times New Roman"/>
        </w:rPr>
      </w:pPr>
      <w:r w:rsidRPr="002A6AE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8E0615D" wp14:editId="33040F04">
                <wp:simplePos x="0" y="0"/>
                <wp:positionH relativeFrom="column">
                  <wp:posOffset>1818314</wp:posOffset>
                </wp:positionH>
                <wp:positionV relativeFrom="paragraph">
                  <wp:posOffset>151010</wp:posOffset>
                </wp:positionV>
                <wp:extent cx="716692" cy="0"/>
                <wp:effectExtent l="0" t="0" r="0" b="0"/>
                <wp:wrapNone/>
                <wp:docPr id="15" name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6692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B8AA07" id="直接连接符 15" o:spid="_x0000_s1026" style="position:absolute;left:0;text-align:lef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3.15pt,11.9pt" to="199.6pt,1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" strokecolor="black [3213]" strokeweight=".5pt">
                <v:stroke joinstyle="miter"/>
              </v:line>
            </w:pict>
          </mc:Fallback>
        </mc:AlternateContent>
      </w:r>
      <w:r w:rsidRPr="002A6AE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DC0EB50" wp14:editId="2D103441">
                <wp:simplePos x="0" y="0"/>
                <wp:positionH relativeFrom="column">
                  <wp:posOffset>343844</wp:posOffset>
                </wp:positionH>
                <wp:positionV relativeFrom="paragraph">
                  <wp:posOffset>151010</wp:posOffset>
                </wp:positionV>
                <wp:extent cx="716692" cy="0"/>
                <wp:effectExtent l="0" t="0" r="0" b="0"/>
                <wp:wrapNone/>
                <wp:docPr id="16" name="直接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6692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05A628" id="直接连接符 16" o:spid="_x0000_s1026" style="position:absolute;left:0;text-align:lef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.05pt,11.9pt" to="83.5pt,1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" strokecolor="black [3213]" strokeweight=".5pt">
                <v:stroke joinstyle="miter"/>
              </v:line>
            </w:pict>
          </mc:Fallback>
        </mc:AlternateContent>
      </w:r>
      <w:r w:rsidRPr="002A6AE1">
        <w:rPr>
          <w:rFonts w:ascii="Times New Roman" w:hAnsi="Times New Roman" w:cs="Times New Roman"/>
        </w:rPr>
        <w:t>性别：</w:t>
      </w:r>
      <w:r w:rsidRPr="002A6AE1">
        <w:rPr>
          <w:rFonts w:ascii="Times New Roman" w:hAnsi="Times New Roman" w:cs="Times New Roman"/>
        </w:rPr>
        <w:t xml:space="preserve">                </w:t>
      </w:r>
      <w:r w:rsidRPr="002A6AE1">
        <w:rPr>
          <w:rFonts w:ascii="Times New Roman" w:hAnsi="Times New Roman" w:cs="Times New Roman"/>
        </w:rPr>
        <w:t>年龄：</w:t>
      </w:r>
    </w:p>
    <w:p w14:paraId="7462B31F" w14:textId="77777777" w:rsidR="00FA5B9D" w:rsidRDefault="00FA5B9D" w:rsidP="00FA5B9D">
      <w:pPr>
        <w:rPr>
          <w:rFonts w:ascii="Times New Roman" w:hAnsi="Times New Roman" w:cs="Times New Roman"/>
        </w:rPr>
      </w:pPr>
    </w:p>
    <w:p w14:paraId="097E9CCF" w14:textId="77777777" w:rsidR="00FA5B9D" w:rsidRDefault="00FA5B9D" w:rsidP="00FA5B9D">
      <w:pPr>
        <w:rPr>
          <w:rFonts w:ascii="Times New Roman" w:hAnsi="Times New Roman" w:cs="Times New Roman"/>
        </w:rPr>
      </w:pPr>
    </w:p>
    <w:p w14:paraId="2D13BE8F" w14:textId="77777777" w:rsidR="00FA5B9D" w:rsidRDefault="00FA5B9D" w:rsidP="00FA5B9D">
      <w:pPr>
        <w:rPr>
          <w:rFonts w:ascii="Times New Roman" w:hAnsi="Times New Roman" w:cs="Times New Roman"/>
        </w:rPr>
      </w:pPr>
    </w:p>
    <w:p w14:paraId="11147F00" w14:textId="26D3F967" w:rsidR="00FA5B9D" w:rsidRDefault="00FA5B9D" w:rsidP="00FA5B9D">
      <w:pPr>
        <w:rPr>
          <w:rFonts w:ascii="Times New Roman" w:hAnsi="Times New Roman" w:cs="Times New Roman"/>
        </w:rPr>
      </w:pPr>
      <w:r w:rsidRPr="002A6AE1">
        <w:rPr>
          <w:rFonts w:ascii="Times New Roman" w:hAnsi="Times New Roman" w:cs="Times New Roman"/>
        </w:rPr>
        <w:t>三角实验</w:t>
      </w:r>
    </w:p>
    <w:p w14:paraId="5A58D07B" w14:textId="77777777" w:rsidR="00FA5B9D" w:rsidRPr="002A6AE1" w:rsidRDefault="00FA5B9D" w:rsidP="00FA5B9D">
      <w:pPr>
        <w:rPr>
          <w:rFonts w:ascii="Times New Roman" w:hAnsi="Times New Roman" w:cs="Times New Roman"/>
        </w:rPr>
      </w:pPr>
    </w:p>
    <w:p w14:paraId="1C42E257" w14:textId="77777777" w:rsidR="00FA5B9D" w:rsidRDefault="00FA5B9D" w:rsidP="00FA5B9D">
      <w:pPr>
        <w:rPr>
          <w:rFonts w:ascii="Times New Roman" w:hAnsi="Times New Roman" w:cs="Times New Roman"/>
        </w:rPr>
      </w:pPr>
      <w:r w:rsidRPr="002A6AE1">
        <w:rPr>
          <w:rFonts w:ascii="Times New Roman" w:hAnsi="Times New Roman" w:cs="Times New Roman"/>
        </w:rPr>
        <w:t>请按照从左到右的顺序品尝，有两杯一样的，一杯不同的样品。请选出不同的那一个样品。</w:t>
      </w:r>
    </w:p>
    <w:p w14:paraId="4CF1ED69" w14:textId="77777777" w:rsidR="00FA5B9D" w:rsidRPr="002A6AE1" w:rsidRDefault="00FA5B9D" w:rsidP="00FA5B9D">
      <w:pPr>
        <w:rPr>
          <w:rFonts w:ascii="Times New Roman" w:hAnsi="Times New Roman" w:cs="Times New Roman"/>
        </w:rPr>
      </w:pPr>
    </w:p>
    <w:tbl>
      <w:tblPr>
        <w:tblStyle w:val="ab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68"/>
        <w:gridCol w:w="2769"/>
        <w:gridCol w:w="2769"/>
      </w:tblGrid>
      <w:tr w:rsidR="00FA5B9D" w:rsidRPr="002A6AE1" w14:paraId="5BABEDAC" w14:textId="77777777" w:rsidTr="003E406B">
        <w:tc>
          <w:tcPr>
            <w:tcW w:w="2840" w:type="dxa"/>
            <w:tcBorders>
              <w:bottom w:val="single" w:sz="4" w:space="0" w:color="auto"/>
            </w:tcBorders>
          </w:tcPr>
          <w:p w14:paraId="782DABC2" w14:textId="77777777" w:rsidR="00FA5B9D" w:rsidRPr="002A6AE1" w:rsidRDefault="00FA5B9D" w:rsidP="003E406B">
            <w:pPr>
              <w:rPr>
                <w:rFonts w:ascii="Times New Roman" w:hAnsi="Times New Roman" w:cs="Times New Roman"/>
              </w:rPr>
            </w:pPr>
            <w:r w:rsidRPr="002A6AE1">
              <w:rPr>
                <w:rFonts w:ascii="Times New Roman" w:hAnsi="Times New Roman" w:cs="Times New Roman"/>
              </w:rPr>
              <w:t>三个样品的编号</w:t>
            </w:r>
          </w:p>
        </w:tc>
        <w:tc>
          <w:tcPr>
            <w:tcW w:w="2841" w:type="dxa"/>
            <w:tcBorders>
              <w:bottom w:val="single" w:sz="4" w:space="0" w:color="auto"/>
            </w:tcBorders>
          </w:tcPr>
          <w:p w14:paraId="0B2330C9" w14:textId="77777777" w:rsidR="00FA5B9D" w:rsidRPr="002A6AE1" w:rsidRDefault="00FA5B9D" w:rsidP="003E406B">
            <w:pPr>
              <w:rPr>
                <w:rFonts w:ascii="Times New Roman" w:hAnsi="Times New Roman" w:cs="Times New Roman"/>
              </w:rPr>
            </w:pPr>
            <w:r w:rsidRPr="002A6AE1">
              <w:rPr>
                <w:rFonts w:ascii="Times New Roman" w:hAnsi="Times New Roman" w:cs="Times New Roman"/>
              </w:rPr>
              <w:t>不同的样品</w:t>
            </w:r>
            <w:r>
              <w:rPr>
                <w:rFonts w:ascii="Times New Roman" w:hAnsi="Times New Roman" w:cs="Times New Roman" w:hint="eastAsia"/>
              </w:rPr>
              <w:t>编号</w:t>
            </w:r>
          </w:p>
        </w:tc>
        <w:tc>
          <w:tcPr>
            <w:tcW w:w="2841" w:type="dxa"/>
            <w:tcBorders>
              <w:bottom w:val="single" w:sz="4" w:space="0" w:color="auto"/>
            </w:tcBorders>
          </w:tcPr>
          <w:p w14:paraId="60133382" w14:textId="77777777" w:rsidR="00FA5B9D" w:rsidRPr="002A6AE1" w:rsidRDefault="00FA5B9D" w:rsidP="003E406B">
            <w:pPr>
              <w:rPr>
                <w:rFonts w:ascii="Times New Roman" w:hAnsi="Times New Roman" w:cs="Times New Roman"/>
              </w:rPr>
            </w:pPr>
            <w:r w:rsidRPr="002A6AE1">
              <w:rPr>
                <w:rFonts w:ascii="Times New Roman" w:hAnsi="Times New Roman" w:cs="Times New Roman"/>
              </w:rPr>
              <w:t>意见</w:t>
            </w:r>
          </w:p>
        </w:tc>
      </w:tr>
      <w:tr w:rsidR="00FA5B9D" w:rsidRPr="002A6AE1" w14:paraId="5573835D" w14:textId="77777777" w:rsidTr="003E406B">
        <w:tc>
          <w:tcPr>
            <w:tcW w:w="2840" w:type="dxa"/>
            <w:tcBorders>
              <w:top w:val="single" w:sz="4" w:space="0" w:color="auto"/>
              <w:bottom w:val="nil"/>
            </w:tcBorders>
          </w:tcPr>
          <w:p w14:paraId="6DC9CB74" w14:textId="77777777" w:rsidR="00FA5B9D" w:rsidRPr="002A6AE1" w:rsidRDefault="00FA5B9D" w:rsidP="003E40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41" w:type="dxa"/>
            <w:tcBorders>
              <w:top w:val="single" w:sz="4" w:space="0" w:color="auto"/>
              <w:bottom w:val="nil"/>
            </w:tcBorders>
          </w:tcPr>
          <w:p w14:paraId="718F1786" w14:textId="77777777" w:rsidR="00FA5B9D" w:rsidRPr="002A6AE1" w:rsidRDefault="00FA5B9D" w:rsidP="003E40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41" w:type="dxa"/>
            <w:tcBorders>
              <w:top w:val="single" w:sz="4" w:space="0" w:color="auto"/>
              <w:bottom w:val="nil"/>
            </w:tcBorders>
          </w:tcPr>
          <w:p w14:paraId="19866F96" w14:textId="77777777" w:rsidR="00FA5B9D" w:rsidRPr="002A6AE1" w:rsidRDefault="00FA5B9D" w:rsidP="003E406B">
            <w:pPr>
              <w:rPr>
                <w:rFonts w:ascii="Times New Roman" w:hAnsi="Times New Roman" w:cs="Times New Roman"/>
              </w:rPr>
            </w:pPr>
          </w:p>
        </w:tc>
      </w:tr>
      <w:tr w:rsidR="00FA5B9D" w:rsidRPr="002A6AE1" w14:paraId="0B9F4CFA" w14:textId="77777777" w:rsidTr="003E406B">
        <w:tc>
          <w:tcPr>
            <w:tcW w:w="2840" w:type="dxa"/>
            <w:tcBorders>
              <w:top w:val="nil"/>
              <w:bottom w:val="nil"/>
            </w:tcBorders>
          </w:tcPr>
          <w:p w14:paraId="4B8377A0" w14:textId="77777777" w:rsidR="00FA5B9D" w:rsidRPr="002A6AE1" w:rsidRDefault="00FA5B9D" w:rsidP="003E40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41" w:type="dxa"/>
            <w:tcBorders>
              <w:top w:val="nil"/>
              <w:bottom w:val="nil"/>
            </w:tcBorders>
          </w:tcPr>
          <w:p w14:paraId="0D912419" w14:textId="77777777" w:rsidR="00FA5B9D" w:rsidRPr="002A6AE1" w:rsidRDefault="00FA5B9D" w:rsidP="003E40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41" w:type="dxa"/>
            <w:tcBorders>
              <w:top w:val="nil"/>
              <w:bottom w:val="nil"/>
            </w:tcBorders>
          </w:tcPr>
          <w:p w14:paraId="142286EF" w14:textId="77777777" w:rsidR="00FA5B9D" w:rsidRPr="002A6AE1" w:rsidRDefault="00FA5B9D" w:rsidP="003E406B">
            <w:pPr>
              <w:rPr>
                <w:rFonts w:ascii="Times New Roman" w:hAnsi="Times New Roman" w:cs="Times New Roman"/>
              </w:rPr>
            </w:pPr>
          </w:p>
        </w:tc>
      </w:tr>
      <w:tr w:rsidR="00FA5B9D" w:rsidRPr="002A6AE1" w14:paraId="0A57B9CC" w14:textId="77777777" w:rsidTr="003E406B">
        <w:tc>
          <w:tcPr>
            <w:tcW w:w="2840" w:type="dxa"/>
            <w:tcBorders>
              <w:top w:val="nil"/>
              <w:bottom w:val="single" w:sz="4" w:space="0" w:color="auto"/>
            </w:tcBorders>
          </w:tcPr>
          <w:p w14:paraId="7958D79A" w14:textId="77777777" w:rsidR="00FA5B9D" w:rsidRPr="002A6AE1" w:rsidRDefault="00FA5B9D" w:rsidP="003E40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41" w:type="dxa"/>
            <w:tcBorders>
              <w:top w:val="nil"/>
              <w:bottom w:val="single" w:sz="4" w:space="0" w:color="auto"/>
            </w:tcBorders>
          </w:tcPr>
          <w:p w14:paraId="60542568" w14:textId="77777777" w:rsidR="00FA5B9D" w:rsidRPr="002A6AE1" w:rsidRDefault="00FA5B9D" w:rsidP="003E40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41" w:type="dxa"/>
            <w:tcBorders>
              <w:top w:val="nil"/>
              <w:bottom w:val="single" w:sz="4" w:space="0" w:color="auto"/>
            </w:tcBorders>
          </w:tcPr>
          <w:p w14:paraId="172BE75E" w14:textId="77777777" w:rsidR="00FA5B9D" w:rsidRPr="002A6AE1" w:rsidRDefault="00FA5B9D" w:rsidP="003E406B">
            <w:pPr>
              <w:rPr>
                <w:rFonts w:ascii="Times New Roman" w:hAnsi="Times New Roman" w:cs="Times New Roman"/>
              </w:rPr>
            </w:pPr>
          </w:p>
        </w:tc>
      </w:tr>
    </w:tbl>
    <w:p w14:paraId="377BDBD4" w14:textId="16DDF48A" w:rsidR="00A1000B" w:rsidRDefault="00A1000B" w:rsidP="00A1000B">
      <w:pPr>
        <w:spacing w:line="360" w:lineRule="auto"/>
        <w:rPr>
          <w:szCs w:val="21"/>
        </w:rPr>
      </w:pPr>
    </w:p>
    <w:p w14:paraId="781EE477" w14:textId="77777777" w:rsidR="00A1000B" w:rsidRDefault="00A1000B" w:rsidP="00A1000B">
      <w:pPr>
        <w:spacing w:line="360" w:lineRule="auto"/>
        <w:rPr>
          <w:rFonts w:ascii="Times New Roman" w:cs="Times New Roman"/>
          <w:szCs w:val="21"/>
        </w:rPr>
        <w:sectPr w:rsidR="00A1000B" w:rsidSect="00501C9E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42FAC6E" w14:textId="77777777" w:rsidR="00A1000B" w:rsidRPr="00C932BE" w:rsidRDefault="00A1000B" w:rsidP="00A1000B">
      <w:pPr>
        <w:spacing w:line="360" w:lineRule="auto"/>
        <w:rPr>
          <w:rFonts w:ascii="Times New Roman" w:cs="Times New Roman"/>
          <w:szCs w:val="21"/>
        </w:rPr>
      </w:pPr>
      <w:r w:rsidRPr="00FF2500">
        <w:rPr>
          <w:rFonts w:ascii="Times New Roman" w:cs="Times New Roman" w:hint="eastAsia"/>
          <w:b/>
          <w:bCs/>
          <w:szCs w:val="21"/>
        </w:rPr>
        <w:lastRenderedPageBreak/>
        <w:t>附件</w:t>
      </w:r>
      <w:r w:rsidRPr="00FF2500">
        <w:rPr>
          <w:rFonts w:ascii="Times New Roman" w:cs="Times New Roman"/>
          <w:b/>
          <w:bCs/>
          <w:szCs w:val="21"/>
        </w:rPr>
        <w:t>3</w:t>
      </w:r>
      <w:r w:rsidRPr="00C932BE">
        <w:rPr>
          <w:rFonts w:ascii="Times New Roman" w:cs="Times New Roman" w:hint="eastAsia"/>
          <w:szCs w:val="21"/>
        </w:rPr>
        <w:t>：</w:t>
      </w:r>
    </w:p>
    <w:p w14:paraId="6D349D53" w14:textId="77777777" w:rsidR="00FA5B9D" w:rsidRDefault="00FA5B9D" w:rsidP="00FA5B9D">
      <w:pPr>
        <w:rPr>
          <w:rFonts w:ascii="Times New Roman" w:hAnsi="Times New Roman" w:cs="Times New Roman"/>
        </w:rPr>
      </w:pPr>
      <w:r w:rsidRPr="002A6AE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49BFD9" wp14:editId="0A51BA55">
                <wp:simplePos x="0" y="0"/>
                <wp:positionH relativeFrom="column">
                  <wp:posOffset>339811</wp:posOffset>
                </wp:positionH>
                <wp:positionV relativeFrom="paragraph">
                  <wp:posOffset>156519</wp:posOffset>
                </wp:positionV>
                <wp:extent cx="716692" cy="0"/>
                <wp:effectExtent l="0" t="0" r="0" b="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6692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4A4C38" id="直接连接符 3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.75pt,12.3pt" to="83.2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" strokecolor="black [3213]" strokeweight=".5pt">
                <v:stroke joinstyle="miter"/>
              </v:line>
            </w:pict>
          </mc:Fallback>
        </mc:AlternateContent>
      </w:r>
      <w:r w:rsidRPr="002A6AE1">
        <w:rPr>
          <w:rFonts w:ascii="Times New Roman" w:hAnsi="Times New Roman" w:cs="Times New Roman"/>
        </w:rPr>
        <w:t>序号：</w:t>
      </w:r>
    </w:p>
    <w:p w14:paraId="168466DA" w14:textId="77777777" w:rsidR="00FA5B9D" w:rsidRDefault="00FA5B9D" w:rsidP="00FA5B9D">
      <w:pPr>
        <w:rPr>
          <w:rFonts w:ascii="Times New Roman" w:hAnsi="Times New Roman" w:cs="Times New Roman"/>
        </w:rPr>
      </w:pPr>
    </w:p>
    <w:p w14:paraId="706A69AC" w14:textId="77777777" w:rsidR="00FA5B9D" w:rsidRPr="002A6AE1" w:rsidRDefault="00FA5B9D" w:rsidP="00FA5B9D">
      <w:pPr>
        <w:rPr>
          <w:rFonts w:ascii="Times New Roman" w:hAnsi="Times New Roman" w:cs="Times New Roman"/>
        </w:rPr>
      </w:pPr>
    </w:p>
    <w:p w14:paraId="3D64D954" w14:textId="77777777" w:rsidR="00FA5B9D" w:rsidRDefault="00FA5B9D" w:rsidP="00FA5B9D">
      <w:pPr>
        <w:rPr>
          <w:rFonts w:ascii="Times New Roman" w:hAnsi="Times New Roman" w:cs="Times New Roman"/>
        </w:rPr>
      </w:pPr>
      <w:r w:rsidRPr="002A6AE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C6601D4" wp14:editId="70610FA2">
                <wp:simplePos x="0" y="0"/>
                <wp:positionH relativeFrom="column">
                  <wp:posOffset>1818417</wp:posOffset>
                </wp:positionH>
                <wp:positionV relativeFrom="paragraph">
                  <wp:posOffset>143613</wp:posOffset>
                </wp:positionV>
                <wp:extent cx="716692" cy="0"/>
                <wp:effectExtent l="0" t="0" r="0" b="0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6692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A15AEB" id="直接连接符 6" o:spid="_x0000_s1026" style="position:absolute;left:0;text-align:lef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3.2pt,11.3pt" to="199.65pt,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" strokecolor="black [3213]" strokeweight=".5pt">
                <v:stroke joinstyle="miter"/>
              </v:line>
            </w:pict>
          </mc:Fallback>
        </mc:AlternateContent>
      </w:r>
      <w:r w:rsidRPr="002A6AE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6A1B02A" wp14:editId="13F00DE8">
                <wp:simplePos x="0" y="0"/>
                <wp:positionH relativeFrom="column">
                  <wp:posOffset>343587</wp:posOffset>
                </wp:positionH>
                <wp:positionV relativeFrom="paragraph">
                  <wp:posOffset>142875</wp:posOffset>
                </wp:positionV>
                <wp:extent cx="716692" cy="0"/>
                <wp:effectExtent l="0" t="0" r="0" b="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6692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9A9C21" id="直接连接符 4" o:spid="_x0000_s1026" style="position:absolute;left:0;text-align:lef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.05pt,11.25pt" to="83.5pt,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" strokecolor="black [3213]" strokeweight=".5pt">
                <v:stroke joinstyle="miter"/>
              </v:line>
            </w:pict>
          </mc:Fallback>
        </mc:AlternateContent>
      </w:r>
      <w:r w:rsidRPr="002A6AE1">
        <w:rPr>
          <w:rFonts w:ascii="Times New Roman" w:hAnsi="Times New Roman" w:cs="Times New Roman"/>
        </w:rPr>
        <w:t>姓名：</w:t>
      </w:r>
      <w:r w:rsidRPr="002A6AE1">
        <w:rPr>
          <w:rFonts w:ascii="Times New Roman" w:hAnsi="Times New Roman" w:cs="Times New Roman"/>
        </w:rPr>
        <w:t xml:space="preserve">                </w:t>
      </w:r>
      <w:r w:rsidRPr="002A6AE1">
        <w:rPr>
          <w:rFonts w:ascii="Times New Roman" w:hAnsi="Times New Roman" w:cs="Times New Roman"/>
        </w:rPr>
        <w:t>日期：</w:t>
      </w:r>
    </w:p>
    <w:p w14:paraId="60F25071" w14:textId="77777777" w:rsidR="00FA5B9D" w:rsidRDefault="00FA5B9D" w:rsidP="00FA5B9D">
      <w:pPr>
        <w:rPr>
          <w:rFonts w:ascii="Times New Roman" w:hAnsi="Times New Roman" w:cs="Times New Roman"/>
        </w:rPr>
      </w:pPr>
    </w:p>
    <w:p w14:paraId="4B04F297" w14:textId="77777777" w:rsidR="00FA5B9D" w:rsidRPr="002A6AE1" w:rsidRDefault="00FA5B9D" w:rsidP="00FA5B9D">
      <w:pPr>
        <w:rPr>
          <w:rFonts w:ascii="Times New Roman" w:hAnsi="Times New Roman" w:cs="Times New Roman"/>
        </w:rPr>
      </w:pPr>
    </w:p>
    <w:p w14:paraId="17DB6825" w14:textId="77777777" w:rsidR="00FA5B9D" w:rsidRPr="002A6AE1" w:rsidRDefault="00FA5B9D" w:rsidP="00FA5B9D">
      <w:pPr>
        <w:rPr>
          <w:rFonts w:ascii="Times New Roman" w:hAnsi="Times New Roman" w:cs="Times New Roman"/>
        </w:rPr>
      </w:pPr>
      <w:r w:rsidRPr="002A6AE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B523E2A" wp14:editId="1D27DD00">
                <wp:simplePos x="0" y="0"/>
                <wp:positionH relativeFrom="column">
                  <wp:posOffset>1818314</wp:posOffset>
                </wp:positionH>
                <wp:positionV relativeFrom="paragraph">
                  <wp:posOffset>151010</wp:posOffset>
                </wp:positionV>
                <wp:extent cx="716692" cy="0"/>
                <wp:effectExtent l="0" t="0" r="0" b="0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6692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1F8BF8" id="直接连接符 7" o:spid="_x0000_s1026" style="position:absolute;left:0;text-align:lef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3.15pt,11.9pt" to="199.6pt,1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" strokecolor="black [3213]" strokeweight=".5pt">
                <v:stroke joinstyle="miter"/>
              </v:line>
            </w:pict>
          </mc:Fallback>
        </mc:AlternateContent>
      </w:r>
      <w:r w:rsidRPr="002A6AE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D5619B3" wp14:editId="0B24B38F">
                <wp:simplePos x="0" y="0"/>
                <wp:positionH relativeFrom="column">
                  <wp:posOffset>343844</wp:posOffset>
                </wp:positionH>
                <wp:positionV relativeFrom="paragraph">
                  <wp:posOffset>151010</wp:posOffset>
                </wp:positionV>
                <wp:extent cx="716692" cy="0"/>
                <wp:effectExtent l="0" t="0" r="0" b="0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6692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733E20" id="直接连接符 5" o:spid="_x0000_s1026" style="position:absolute;left:0;text-align:lef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.05pt,11.9pt" to="83.5pt,1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" strokecolor="black [3213]" strokeweight=".5pt">
                <v:stroke joinstyle="miter"/>
              </v:line>
            </w:pict>
          </mc:Fallback>
        </mc:AlternateContent>
      </w:r>
      <w:r w:rsidRPr="002A6AE1">
        <w:rPr>
          <w:rFonts w:ascii="Times New Roman" w:hAnsi="Times New Roman" w:cs="Times New Roman"/>
        </w:rPr>
        <w:t>性别：</w:t>
      </w:r>
      <w:r w:rsidRPr="002A6AE1">
        <w:rPr>
          <w:rFonts w:ascii="Times New Roman" w:hAnsi="Times New Roman" w:cs="Times New Roman"/>
        </w:rPr>
        <w:t xml:space="preserve">                </w:t>
      </w:r>
      <w:r w:rsidRPr="002A6AE1">
        <w:rPr>
          <w:rFonts w:ascii="Times New Roman" w:hAnsi="Times New Roman" w:cs="Times New Roman"/>
        </w:rPr>
        <w:t>年龄：</w:t>
      </w:r>
    </w:p>
    <w:p w14:paraId="57370C63" w14:textId="77777777" w:rsidR="00FA5B9D" w:rsidRDefault="00FA5B9D" w:rsidP="00FA5B9D">
      <w:pPr>
        <w:rPr>
          <w:rFonts w:ascii="Times New Roman" w:hAnsi="Times New Roman" w:cs="Times New Roman"/>
        </w:rPr>
      </w:pPr>
    </w:p>
    <w:p w14:paraId="75E30D99" w14:textId="77777777" w:rsidR="00FA5B9D" w:rsidRDefault="00FA5B9D" w:rsidP="00FA5B9D">
      <w:pPr>
        <w:rPr>
          <w:rFonts w:ascii="Times New Roman" w:hAnsi="Times New Roman" w:cs="Times New Roman"/>
        </w:rPr>
      </w:pPr>
    </w:p>
    <w:p w14:paraId="228DAC68" w14:textId="77777777" w:rsidR="00FA5B9D" w:rsidRPr="002A6AE1" w:rsidRDefault="00FA5B9D" w:rsidP="00FA5B9D">
      <w:pPr>
        <w:rPr>
          <w:rFonts w:ascii="Times New Roman" w:hAnsi="Times New Roman" w:cs="Times New Roman"/>
        </w:rPr>
      </w:pPr>
    </w:p>
    <w:p w14:paraId="301BD525" w14:textId="77777777" w:rsidR="00FA5B9D" w:rsidRDefault="00FA5B9D" w:rsidP="00FA5B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呈味排序</w:t>
      </w:r>
    </w:p>
    <w:p w14:paraId="36CCAB3B" w14:textId="77777777" w:rsidR="00FA5B9D" w:rsidRPr="002A6AE1" w:rsidRDefault="00FA5B9D" w:rsidP="00FA5B9D">
      <w:pPr>
        <w:rPr>
          <w:rFonts w:ascii="Times New Roman" w:hAnsi="Times New Roman" w:cs="Times New Roman"/>
        </w:rPr>
      </w:pPr>
    </w:p>
    <w:p w14:paraId="64D1D883" w14:textId="77777777" w:rsidR="00FA5B9D" w:rsidRDefault="00FA5B9D" w:rsidP="00FA5B9D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你面前有</w:t>
      </w:r>
      <w:r>
        <w:rPr>
          <w:rFonts w:ascii="Times New Roman" w:hAnsi="Times New Roman" w:cs="Times New Roman" w:hint="eastAsia"/>
        </w:rPr>
        <w:t>5</w:t>
      </w:r>
      <w:r>
        <w:rPr>
          <w:rFonts w:ascii="Times New Roman" w:hAnsi="Times New Roman" w:cs="Times New Roman" w:hint="eastAsia"/>
        </w:rPr>
        <w:t>组样品，请分别品尝每组样品，再按照呈味强度</w:t>
      </w:r>
      <w:r w:rsidRPr="00DD4BFA">
        <w:rPr>
          <w:rFonts w:ascii="Times New Roman" w:hAnsi="Times New Roman" w:cs="Times New Roman" w:hint="eastAsia"/>
          <w:b/>
          <w:bCs/>
        </w:rPr>
        <w:t>由小到大</w:t>
      </w:r>
      <w:r>
        <w:rPr>
          <w:rFonts w:ascii="Times New Roman" w:hAnsi="Times New Roman" w:cs="Times New Roman" w:hint="eastAsia"/>
        </w:rPr>
        <w:t>排列。</w:t>
      </w:r>
    </w:p>
    <w:p w14:paraId="616C10E0" w14:textId="77777777" w:rsidR="00FA5B9D" w:rsidRDefault="00FA5B9D" w:rsidP="00FA5B9D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请勿吞咽样品，每组之间请用清水漱口。</w:t>
      </w:r>
    </w:p>
    <w:p w14:paraId="09D041D0" w14:textId="77777777" w:rsidR="00FA5B9D" w:rsidRPr="002A6AE1" w:rsidRDefault="00FA5B9D" w:rsidP="00FA5B9D">
      <w:pPr>
        <w:rPr>
          <w:rFonts w:ascii="Times New Roman" w:hAnsi="Times New Roman" w:cs="Times New Roman"/>
        </w:rPr>
      </w:pPr>
    </w:p>
    <w:p w14:paraId="15797346" w14:textId="77777777" w:rsidR="00FA5B9D" w:rsidRPr="002A6AE1" w:rsidRDefault="00FA5B9D" w:rsidP="00FA5B9D">
      <w:pPr>
        <w:rPr>
          <w:rFonts w:ascii="Times New Roman" w:hAnsi="Times New Roman" w:cs="Times New Roman"/>
        </w:rPr>
      </w:pPr>
    </w:p>
    <w:tbl>
      <w:tblPr>
        <w:tblStyle w:val="ab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7"/>
        <w:gridCol w:w="1387"/>
        <w:gridCol w:w="1382"/>
        <w:gridCol w:w="1381"/>
        <w:gridCol w:w="1381"/>
        <w:gridCol w:w="1388"/>
      </w:tblGrid>
      <w:tr w:rsidR="00FA5B9D" w:rsidRPr="002A6AE1" w14:paraId="6B074817" w14:textId="77777777" w:rsidTr="003E406B">
        <w:trPr>
          <w:trHeight w:val="312"/>
        </w:trPr>
        <w:tc>
          <w:tcPr>
            <w:tcW w:w="1420" w:type="dxa"/>
            <w:tcBorders>
              <w:top w:val="single" w:sz="4" w:space="0" w:color="auto"/>
              <w:bottom w:val="nil"/>
            </w:tcBorders>
          </w:tcPr>
          <w:p w14:paraId="6F480C6F" w14:textId="77777777" w:rsidR="00FA5B9D" w:rsidRPr="002A6AE1" w:rsidRDefault="00FA5B9D" w:rsidP="003E40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20" w:type="dxa"/>
            <w:vMerge w:val="restart"/>
            <w:tcBorders>
              <w:top w:val="single" w:sz="4" w:space="0" w:color="auto"/>
            </w:tcBorders>
            <w:vAlign w:val="center"/>
          </w:tcPr>
          <w:p w14:paraId="3A11ED85" w14:textId="77777777" w:rsidR="00FA5B9D" w:rsidRPr="00DD4BFA" w:rsidRDefault="00FA5B9D" w:rsidP="003E406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D4BFA">
              <w:rPr>
                <w:rFonts w:ascii="Times New Roman" w:hAnsi="Times New Roman" w:cs="Times New Roman" w:hint="eastAsia"/>
                <w:b/>
                <w:bCs/>
              </w:rPr>
              <w:t>小</w:t>
            </w:r>
          </w:p>
        </w:tc>
        <w:tc>
          <w:tcPr>
            <w:tcW w:w="1421" w:type="dxa"/>
            <w:tcBorders>
              <w:top w:val="single" w:sz="4" w:space="0" w:color="auto"/>
              <w:bottom w:val="nil"/>
            </w:tcBorders>
          </w:tcPr>
          <w:p w14:paraId="5CD1D012" w14:textId="77777777" w:rsidR="00FA5B9D" w:rsidRPr="002A6AE1" w:rsidRDefault="00FA5B9D" w:rsidP="003E40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20" w:type="dxa"/>
            <w:tcBorders>
              <w:top w:val="single" w:sz="4" w:space="0" w:color="auto"/>
              <w:bottom w:val="nil"/>
            </w:tcBorders>
          </w:tcPr>
          <w:p w14:paraId="78282AB0" w14:textId="77777777" w:rsidR="00FA5B9D" w:rsidRPr="002A6AE1" w:rsidRDefault="00FA5B9D" w:rsidP="003E40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20" w:type="dxa"/>
            <w:tcBorders>
              <w:top w:val="single" w:sz="4" w:space="0" w:color="auto"/>
              <w:bottom w:val="nil"/>
            </w:tcBorders>
          </w:tcPr>
          <w:p w14:paraId="37FA8E36" w14:textId="77777777" w:rsidR="00FA5B9D" w:rsidRPr="002A6AE1" w:rsidRDefault="00FA5B9D" w:rsidP="003E40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21" w:type="dxa"/>
            <w:vMerge w:val="restart"/>
            <w:tcBorders>
              <w:top w:val="single" w:sz="4" w:space="0" w:color="auto"/>
            </w:tcBorders>
            <w:vAlign w:val="center"/>
          </w:tcPr>
          <w:p w14:paraId="222E733A" w14:textId="77777777" w:rsidR="00FA5B9D" w:rsidRPr="00DD4BFA" w:rsidRDefault="00FA5B9D" w:rsidP="003E406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D4BFA">
              <w:rPr>
                <w:rFonts w:ascii="Times New Roman" w:hAnsi="Times New Roman" w:cs="Times New Roman" w:hint="eastAsia"/>
                <w:b/>
                <w:bCs/>
              </w:rPr>
              <w:t>大</w:t>
            </w:r>
          </w:p>
        </w:tc>
      </w:tr>
      <w:tr w:rsidR="00FA5B9D" w:rsidRPr="002A6AE1" w14:paraId="47228EEF" w14:textId="77777777" w:rsidTr="003E406B">
        <w:trPr>
          <w:trHeight w:val="312"/>
        </w:trPr>
        <w:tc>
          <w:tcPr>
            <w:tcW w:w="1420" w:type="dxa"/>
            <w:tcBorders>
              <w:top w:val="nil"/>
              <w:bottom w:val="nil"/>
            </w:tcBorders>
          </w:tcPr>
          <w:p w14:paraId="11659A43" w14:textId="77777777" w:rsidR="00FA5B9D" w:rsidRPr="002A6AE1" w:rsidRDefault="00FA5B9D" w:rsidP="003E40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20" w:type="dxa"/>
            <w:vMerge/>
            <w:tcBorders>
              <w:bottom w:val="nil"/>
            </w:tcBorders>
            <w:vAlign w:val="center"/>
          </w:tcPr>
          <w:p w14:paraId="01DBB238" w14:textId="77777777" w:rsidR="00FA5B9D" w:rsidRPr="002A6AE1" w:rsidRDefault="00FA5B9D" w:rsidP="003E406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21" w:type="dxa"/>
            <w:tcBorders>
              <w:top w:val="nil"/>
              <w:bottom w:val="nil"/>
            </w:tcBorders>
          </w:tcPr>
          <w:p w14:paraId="6450B275" w14:textId="77777777" w:rsidR="00FA5B9D" w:rsidRPr="002A6AE1" w:rsidRDefault="00FA5B9D" w:rsidP="003E40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20" w:type="dxa"/>
            <w:tcBorders>
              <w:top w:val="nil"/>
              <w:bottom w:val="nil"/>
            </w:tcBorders>
          </w:tcPr>
          <w:p w14:paraId="06DB217B" w14:textId="77777777" w:rsidR="00FA5B9D" w:rsidRPr="002A6AE1" w:rsidRDefault="00FA5B9D" w:rsidP="003E40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20" w:type="dxa"/>
            <w:tcBorders>
              <w:top w:val="nil"/>
              <w:bottom w:val="nil"/>
            </w:tcBorders>
          </w:tcPr>
          <w:p w14:paraId="1FA0102D" w14:textId="77777777" w:rsidR="00FA5B9D" w:rsidRPr="002A6AE1" w:rsidRDefault="00FA5B9D" w:rsidP="003E40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21" w:type="dxa"/>
            <w:vMerge/>
            <w:tcBorders>
              <w:bottom w:val="nil"/>
            </w:tcBorders>
          </w:tcPr>
          <w:p w14:paraId="5A99536E" w14:textId="77777777" w:rsidR="00FA5B9D" w:rsidRPr="002A6AE1" w:rsidRDefault="00FA5B9D" w:rsidP="003E406B">
            <w:pPr>
              <w:rPr>
                <w:rFonts w:ascii="Times New Roman" w:hAnsi="Times New Roman" w:cs="Times New Roman"/>
              </w:rPr>
            </w:pPr>
          </w:p>
        </w:tc>
      </w:tr>
      <w:tr w:rsidR="00FA5B9D" w:rsidRPr="002A6AE1" w14:paraId="430A210C" w14:textId="77777777" w:rsidTr="003E406B">
        <w:trPr>
          <w:trHeight w:val="312"/>
        </w:trPr>
        <w:tc>
          <w:tcPr>
            <w:tcW w:w="1420" w:type="dxa"/>
            <w:tcBorders>
              <w:top w:val="nil"/>
              <w:bottom w:val="nil"/>
            </w:tcBorders>
          </w:tcPr>
          <w:p w14:paraId="13D236DA" w14:textId="77777777" w:rsidR="00FA5B9D" w:rsidRPr="002A6AE1" w:rsidRDefault="00FA5B9D" w:rsidP="003E40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20" w:type="dxa"/>
            <w:tcBorders>
              <w:top w:val="nil"/>
              <w:bottom w:val="nil"/>
            </w:tcBorders>
          </w:tcPr>
          <w:p w14:paraId="028EFC60" w14:textId="77777777" w:rsidR="00FA5B9D" w:rsidRPr="00530EE0" w:rsidRDefault="00FA5B9D" w:rsidP="003E406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1" w:type="dxa"/>
            <w:tcBorders>
              <w:top w:val="nil"/>
              <w:bottom w:val="nil"/>
            </w:tcBorders>
          </w:tcPr>
          <w:p w14:paraId="4274A4AC" w14:textId="77777777" w:rsidR="00FA5B9D" w:rsidRPr="002A6AE1" w:rsidRDefault="00FA5B9D" w:rsidP="003E40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20" w:type="dxa"/>
            <w:tcBorders>
              <w:top w:val="nil"/>
              <w:bottom w:val="nil"/>
            </w:tcBorders>
          </w:tcPr>
          <w:p w14:paraId="0FDE445D" w14:textId="77777777" w:rsidR="00FA5B9D" w:rsidRPr="002A6AE1" w:rsidRDefault="00FA5B9D" w:rsidP="003E40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20" w:type="dxa"/>
            <w:tcBorders>
              <w:top w:val="nil"/>
              <w:bottom w:val="nil"/>
            </w:tcBorders>
          </w:tcPr>
          <w:p w14:paraId="5CF16126" w14:textId="77777777" w:rsidR="00FA5B9D" w:rsidRPr="002A6AE1" w:rsidRDefault="00FA5B9D" w:rsidP="003E406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1A092C06" wp14:editId="6CEAA90F">
                      <wp:simplePos x="0" y="0"/>
                      <wp:positionH relativeFrom="column">
                        <wp:posOffset>-2731770</wp:posOffset>
                      </wp:positionH>
                      <wp:positionV relativeFrom="paragraph">
                        <wp:posOffset>4016</wp:posOffset>
                      </wp:positionV>
                      <wp:extent cx="4382135" cy="0"/>
                      <wp:effectExtent l="0" t="76200" r="18415" b="95250"/>
                      <wp:wrapNone/>
                      <wp:docPr id="2" name="直接箭头连接符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38213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4F57450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直接箭头连接符 2" o:spid="_x0000_s1026" type="#_x0000_t32" style="position:absolute;left:0;text-align:left;margin-left:-215.1pt;margin-top:.3pt;width:345.05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421" w:type="dxa"/>
            <w:tcBorders>
              <w:top w:val="nil"/>
              <w:bottom w:val="nil"/>
            </w:tcBorders>
          </w:tcPr>
          <w:p w14:paraId="3328E5F1" w14:textId="77777777" w:rsidR="00FA5B9D" w:rsidRPr="002A6AE1" w:rsidRDefault="00FA5B9D" w:rsidP="003E406B">
            <w:pPr>
              <w:rPr>
                <w:rFonts w:ascii="Times New Roman" w:hAnsi="Times New Roman" w:cs="Times New Roman"/>
              </w:rPr>
            </w:pPr>
          </w:p>
        </w:tc>
      </w:tr>
      <w:tr w:rsidR="00FA5B9D" w:rsidRPr="002A6AE1" w14:paraId="7CDCFE83" w14:textId="77777777" w:rsidTr="003E406B">
        <w:trPr>
          <w:trHeight w:val="312"/>
        </w:trPr>
        <w:tc>
          <w:tcPr>
            <w:tcW w:w="1420" w:type="dxa"/>
            <w:vMerge w:val="restart"/>
            <w:tcBorders>
              <w:top w:val="nil"/>
            </w:tcBorders>
            <w:vAlign w:val="center"/>
          </w:tcPr>
          <w:p w14:paraId="76A2A2AC" w14:textId="77777777" w:rsidR="00FA5B9D" w:rsidRPr="002A6AE1" w:rsidRDefault="00FA5B9D" w:rsidP="003E406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咸味</w:t>
            </w:r>
          </w:p>
        </w:tc>
        <w:tc>
          <w:tcPr>
            <w:tcW w:w="1420" w:type="dxa"/>
            <w:tcBorders>
              <w:top w:val="nil"/>
              <w:bottom w:val="nil"/>
            </w:tcBorders>
          </w:tcPr>
          <w:p w14:paraId="58478E1A" w14:textId="77777777" w:rsidR="00FA5B9D" w:rsidRPr="002A6AE1" w:rsidRDefault="00FA5B9D" w:rsidP="003E40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21" w:type="dxa"/>
            <w:tcBorders>
              <w:top w:val="nil"/>
              <w:bottom w:val="nil"/>
            </w:tcBorders>
          </w:tcPr>
          <w:p w14:paraId="4C2371C2" w14:textId="77777777" w:rsidR="00FA5B9D" w:rsidRPr="002A6AE1" w:rsidRDefault="00FA5B9D" w:rsidP="003E40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20" w:type="dxa"/>
            <w:tcBorders>
              <w:top w:val="nil"/>
              <w:bottom w:val="nil"/>
            </w:tcBorders>
          </w:tcPr>
          <w:p w14:paraId="06CFF20D" w14:textId="77777777" w:rsidR="00FA5B9D" w:rsidRPr="002A6AE1" w:rsidRDefault="00FA5B9D" w:rsidP="003E40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20" w:type="dxa"/>
            <w:tcBorders>
              <w:top w:val="nil"/>
              <w:bottom w:val="nil"/>
            </w:tcBorders>
          </w:tcPr>
          <w:p w14:paraId="728596A4" w14:textId="77777777" w:rsidR="00FA5B9D" w:rsidRPr="002A6AE1" w:rsidRDefault="00FA5B9D" w:rsidP="003E40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21" w:type="dxa"/>
            <w:tcBorders>
              <w:top w:val="nil"/>
              <w:bottom w:val="nil"/>
            </w:tcBorders>
          </w:tcPr>
          <w:p w14:paraId="09F0FB15" w14:textId="77777777" w:rsidR="00FA5B9D" w:rsidRPr="002A6AE1" w:rsidRDefault="00FA5B9D" w:rsidP="003E406B">
            <w:pPr>
              <w:rPr>
                <w:rFonts w:ascii="Times New Roman" w:hAnsi="Times New Roman" w:cs="Times New Roman"/>
              </w:rPr>
            </w:pPr>
          </w:p>
        </w:tc>
      </w:tr>
      <w:tr w:rsidR="00FA5B9D" w:rsidRPr="002A6AE1" w14:paraId="3DA0DCC2" w14:textId="77777777" w:rsidTr="003E406B">
        <w:trPr>
          <w:trHeight w:val="312"/>
        </w:trPr>
        <w:tc>
          <w:tcPr>
            <w:tcW w:w="1420" w:type="dxa"/>
            <w:vMerge/>
            <w:tcBorders>
              <w:bottom w:val="nil"/>
            </w:tcBorders>
          </w:tcPr>
          <w:p w14:paraId="451CD609" w14:textId="77777777" w:rsidR="00FA5B9D" w:rsidRPr="002A6AE1" w:rsidRDefault="00FA5B9D" w:rsidP="003E40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20" w:type="dxa"/>
            <w:tcBorders>
              <w:top w:val="nil"/>
              <w:bottom w:val="nil"/>
            </w:tcBorders>
          </w:tcPr>
          <w:p w14:paraId="7E4BE737" w14:textId="77777777" w:rsidR="00FA5B9D" w:rsidRPr="002A6AE1" w:rsidRDefault="00FA5B9D" w:rsidP="003E40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21" w:type="dxa"/>
            <w:tcBorders>
              <w:top w:val="nil"/>
              <w:bottom w:val="nil"/>
            </w:tcBorders>
          </w:tcPr>
          <w:p w14:paraId="40F221EA" w14:textId="77777777" w:rsidR="00FA5B9D" w:rsidRPr="002A6AE1" w:rsidRDefault="00FA5B9D" w:rsidP="003E40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20" w:type="dxa"/>
            <w:tcBorders>
              <w:top w:val="nil"/>
              <w:bottom w:val="nil"/>
            </w:tcBorders>
          </w:tcPr>
          <w:p w14:paraId="240BEE71" w14:textId="77777777" w:rsidR="00FA5B9D" w:rsidRPr="002A6AE1" w:rsidRDefault="00FA5B9D" w:rsidP="003E40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20" w:type="dxa"/>
            <w:tcBorders>
              <w:top w:val="nil"/>
              <w:bottom w:val="nil"/>
            </w:tcBorders>
          </w:tcPr>
          <w:p w14:paraId="78C7361F" w14:textId="77777777" w:rsidR="00FA5B9D" w:rsidRPr="002A6AE1" w:rsidRDefault="00FA5B9D" w:rsidP="003E40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21" w:type="dxa"/>
            <w:tcBorders>
              <w:top w:val="nil"/>
              <w:bottom w:val="nil"/>
            </w:tcBorders>
          </w:tcPr>
          <w:p w14:paraId="0D7431A2" w14:textId="77777777" w:rsidR="00FA5B9D" w:rsidRPr="002A6AE1" w:rsidRDefault="00FA5B9D" w:rsidP="003E406B">
            <w:pPr>
              <w:rPr>
                <w:rFonts w:ascii="Times New Roman" w:hAnsi="Times New Roman" w:cs="Times New Roman"/>
              </w:rPr>
            </w:pPr>
          </w:p>
        </w:tc>
      </w:tr>
      <w:tr w:rsidR="00FA5B9D" w:rsidRPr="002A6AE1" w14:paraId="05C50374" w14:textId="77777777" w:rsidTr="003E406B">
        <w:trPr>
          <w:trHeight w:val="312"/>
        </w:trPr>
        <w:tc>
          <w:tcPr>
            <w:tcW w:w="1420" w:type="dxa"/>
            <w:tcBorders>
              <w:bottom w:val="nil"/>
            </w:tcBorders>
          </w:tcPr>
          <w:p w14:paraId="5F41CE33" w14:textId="77777777" w:rsidR="00FA5B9D" w:rsidRPr="002A6AE1" w:rsidRDefault="00FA5B9D" w:rsidP="003E40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20" w:type="dxa"/>
            <w:tcBorders>
              <w:top w:val="nil"/>
              <w:bottom w:val="nil"/>
            </w:tcBorders>
          </w:tcPr>
          <w:p w14:paraId="7A905E8E" w14:textId="77777777" w:rsidR="00FA5B9D" w:rsidRPr="002A6AE1" w:rsidRDefault="00FA5B9D" w:rsidP="003E40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21" w:type="dxa"/>
            <w:tcBorders>
              <w:top w:val="nil"/>
              <w:bottom w:val="nil"/>
            </w:tcBorders>
          </w:tcPr>
          <w:p w14:paraId="0F885A3C" w14:textId="77777777" w:rsidR="00FA5B9D" w:rsidRPr="002A6AE1" w:rsidRDefault="00FA5B9D" w:rsidP="003E40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20" w:type="dxa"/>
            <w:tcBorders>
              <w:top w:val="nil"/>
              <w:bottom w:val="nil"/>
            </w:tcBorders>
          </w:tcPr>
          <w:p w14:paraId="7CFA71F5" w14:textId="77777777" w:rsidR="00FA5B9D" w:rsidRPr="002A6AE1" w:rsidRDefault="00FA5B9D" w:rsidP="003E40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20" w:type="dxa"/>
            <w:tcBorders>
              <w:top w:val="nil"/>
              <w:bottom w:val="nil"/>
            </w:tcBorders>
          </w:tcPr>
          <w:p w14:paraId="2EF2ACC1" w14:textId="77777777" w:rsidR="00FA5B9D" w:rsidRPr="002A6AE1" w:rsidRDefault="00FA5B9D" w:rsidP="003E40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21" w:type="dxa"/>
            <w:tcBorders>
              <w:top w:val="nil"/>
              <w:bottom w:val="nil"/>
            </w:tcBorders>
          </w:tcPr>
          <w:p w14:paraId="2EDA3F8E" w14:textId="77777777" w:rsidR="00FA5B9D" w:rsidRPr="002A6AE1" w:rsidRDefault="00FA5B9D" w:rsidP="003E406B">
            <w:pPr>
              <w:rPr>
                <w:rFonts w:ascii="Times New Roman" w:hAnsi="Times New Roman" w:cs="Times New Roman"/>
              </w:rPr>
            </w:pPr>
          </w:p>
        </w:tc>
      </w:tr>
      <w:tr w:rsidR="00FA5B9D" w:rsidRPr="002A6AE1" w14:paraId="57B83921" w14:textId="77777777" w:rsidTr="003E406B">
        <w:trPr>
          <w:trHeight w:val="312"/>
        </w:trPr>
        <w:tc>
          <w:tcPr>
            <w:tcW w:w="1420" w:type="dxa"/>
            <w:vMerge w:val="restart"/>
            <w:tcBorders>
              <w:top w:val="nil"/>
            </w:tcBorders>
            <w:vAlign w:val="center"/>
          </w:tcPr>
          <w:p w14:paraId="72223CF3" w14:textId="77777777" w:rsidR="00FA5B9D" w:rsidRPr="002A6AE1" w:rsidRDefault="00FA5B9D" w:rsidP="003E406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甜味</w:t>
            </w:r>
          </w:p>
        </w:tc>
        <w:tc>
          <w:tcPr>
            <w:tcW w:w="1420" w:type="dxa"/>
            <w:tcBorders>
              <w:top w:val="nil"/>
            </w:tcBorders>
          </w:tcPr>
          <w:p w14:paraId="26891EE1" w14:textId="77777777" w:rsidR="00FA5B9D" w:rsidRPr="002A6AE1" w:rsidRDefault="00FA5B9D" w:rsidP="003E40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21" w:type="dxa"/>
            <w:tcBorders>
              <w:top w:val="nil"/>
            </w:tcBorders>
          </w:tcPr>
          <w:p w14:paraId="75726717" w14:textId="77777777" w:rsidR="00FA5B9D" w:rsidRPr="002A6AE1" w:rsidRDefault="00FA5B9D" w:rsidP="003E40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20" w:type="dxa"/>
            <w:tcBorders>
              <w:top w:val="nil"/>
            </w:tcBorders>
          </w:tcPr>
          <w:p w14:paraId="40E9D6E4" w14:textId="77777777" w:rsidR="00FA5B9D" w:rsidRPr="002A6AE1" w:rsidRDefault="00FA5B9D" w:rsidP="003E40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20" w:type="dxa"/>
            <w:tcBorders>
              <w:top w:val="nil"/>
            </w:tcBorders>
          </w:tcPr>
          <w:p w14:paraId="65E5B447" w14:textId="77777777" w:rsidR="00FA5B9D" w:rsidRPr="002A6AE1" w:rsidRDefault="00FA5B9D" w:rsidP="003E40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21" w:type="dxa"/>
            <w:tcBorders>
              <w:top w:val="nil"/>
            </w:tcBorders>
          </w:tcPr>
          <w:p w14:paraId="384204A0" w14:textId="77777777" w:rsidR="00FA5B9D" w:rsidRPr="002A6AE1" w:rsidRDefault="00FA5B9D" w:rsidP="003E406B">
            <w:pPr>
              <w:rPr>
                <w:rFonts w:ascii="Times New Roman" w:hAnsi="Times New Roman" w:cs="Times New Roman"/>
              </w:rPr>
            </w:pPr>
          </w:p>
        </w:tc>
      </w:tr>
      <w:tr w:rsidR="00FA5B9D" w:rsidRPr="002A6AE1" w14:paraId="6D3C2F4C" w14:textId="77777777" w:rsidTr="003E406B">
        <w:trPr>
          <w:trHeight w:val="312"/>
        </w:trPr>
        <w:tc>
          <w:tcPr>
            <w:tcW w:w="1420" w:type="dxa"/>
            <w:vMerge/>
          </w:tcPr>
          <w:p w14:paraId="51747A02" w14:textId="77777777" w:rsidR="00FA5B9D" w:rsidRPr="002A6AE1" w:rsidRDefault="00FA5B9D" w:rsidP="003E40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20" w:type="dxa"/>
          </w:tcPr>
          <w:p w14:paraId="7C798274" w14:textId="77777777" w:rsidR="00FA5B9D" w:rsidRPr="002A6AE1" w:rsidRDefault="00FA5B9D" w:rsidP="003E40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21" w:type="dxa"/>
          </w:tcPr>
          <w:p w14:paraId="5C8E9346" w14:textId="77777777" w:rsidR="00FA5B9D" w:rsidRPr="002A6AE1" w:rsidRDefault="00FA5B9D" w:rsidP="003E40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20" w:type="dxa"/>
          </w:tcPr>
          <w:p w14:paraId="64B4DD70" w14:textId="77777777" w:rsidR="00FA5B9D" w:rsidRPr="002A6AE1" w:rsidRDefault="00FA5B9D" w:rsidP="003E40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20" w:type="dxa"/>
          </w:tcPr>
          <w:p w14:paraId="099FF8F1" w14:textId="77777777" w:rsidR="00FA5B9D" w:rsidRPr="002A6AE1" w:rsidRDefault="00FA5B9D" w:rsidP="003E40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21" w:type="dxa"/>
          </w:tcPr>
          <w:p w14:paraId="591DF490" w14:textId="77777777" w:rsidR="00FA5B9D" w:rsidRPr="002A6AE1" w:rsidRDefault="00FA5B9D" w:rsidP="003E406B">
            <w:pPr>
              <w:rPr>
                <w:rFonts w:ascii="Times New Roman" w:hAnsi="Times New Roman" w:cs="Times New Roman"/>
              </w:rPr>
            </w:pPr>
          </w:p>
        </w:tc>
      </w:tr>
      <w:tr w:rsidR="00FA5B9D" w:rsidRPr="002A6AE1" w14:paraId="032FB99A" w14:textId="77777777" w:rsidTr="003E406B">
        <w:trPr>
          <w:trHeight w:val="312"/>
        </w:trPr>
        <w:tc>
          <w:tcPr>
            <w:tcW w:w="1420" w:type="dxa"/>
          </w:tcPr>
          <w:p w14:paraId="38EF6188" w14:textId="77777777" w:rsidR="00FA5B9D" w:rsidRPr="002A6AE1" w:rsidRDefault="00FA5B9D" w:rsidP="003E40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20" w:type="dxa"/>
          </w:tcPr>
          <w:p w14:paraId="527D8009" w14:textId="77777777" w:rsidR="00FA5B9D" w:rsidRPr="002A6AE1" w:rsidRDefault="00FA5B9D" w:rsidP="003E40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21" w:type="dxa"/>
          </w:tcPr>
          <w:p w14:paraId="33A5CD1C" w14:textId="77777777" w:rsidR="00FA5B9D" w:rsidRPr="002A6AE1" w:rsidRDefault="00FA5B9D" w:rsidP="003E40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20" w:type="dxa"/>
          </w:tcPr>
          <w:p w14:paraId="7ABA7DF7" w14:textId="77777777" w:rsidR="00FA5B9D" w:rsidRPr="002A6AE1" w:rsidRDefault="00FA5B9D" w:rsidP="003E40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20" w:type="dxa"/>
          </w:tcPr>
          <w:p w14:paraId="5F7F61EB" w14:textId="77777777" w:rsidR="00FA5B9D" w:rsidRPr="002A6AE1" w:rsidRDefault="00FA5B9D" w:rsidP="003E40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21" w:type="dxa"/>
          </w:tcPr>
          <w:p w14:paraId="34DC5182" w14:textId="77777777" w:rsidR="00FA5B9D" w:rsidRPr="002A6AE1" w:rsidRDefault="00FA5B9D" w:rsidP="003E406B">
            <w:pPr>
              <w:rPr>
                <w:rFonts w:ascii="Times New Roman" w:hAnsi="Times New Roman" w:cs="Times New Roman"/>
              </w:rPr>
            </w:pPr>
          </w:p>
        </w:tc>
      </w:tr>
      <w:tr w:rsidR="00FA5B9D" w:rsidRPr="002A6AE1" w14:paraId="6DED15FB" w14:textId="77777777" w:rsidTr="003E406B">
        <w:trPr>
          <w:trHeight w:val="312"/>
        </w:trPr>
        <w:tc>
          <w:tcPr>
            <w:tcW w:w="1420" w:type="dxa"/>
            <w:vMerge w:val="restart"/>
            <w:vAlign w:val="center"/>
          </w:tcPr>
          <w:p w14:paraId="58F00676" w14:textId="77777777" w:rsidR="00FA5B9D" w:rsidRPr="002A6AE1" w:rsidRDefault="00FA5B9D" w:rsidP="003E406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苦味</w:t>
            </w:r>
          </w:p>
        </w:tc>
        <w:tc>
          <w:tcPr>
            <w:tcW w:w="1420" w:type="dxa"/>
          </w:tcPr>
          <w:p w14:paraId="0B34BB95" w14:textId="77777777" w:rsidR="00FA5B9D" w:rsidRPr="002A6AE1" w:rsidRDefault="00FA5B9D" w:rsidP="003E40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21" w:type="dxa"/>
          </w:tcPr>
          <w:p w14:paraId="010CFE07" w14:textId="77777777" w:rsidR="00FA5B9D" w:rsidRPr="002A6AE1" w:rsidRDefault="00FA5B9D" w:rsidP="003E40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20" w:type="dxa"/>
          </w:tcPr>
          <w:p w14:paraId="6A79FD2D" w14:textId="77777777" w:rsidR="00FA5B9D" w:rsidRPr="002A6AE1" w:rsidRDefault="00FA5B9D" w:rsidP="003E40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20" w:type="dxa"/>
          </w:tcPr>
          <w:p w14:paraId="64F28EBF" w14:textId="77777777" w:rsidR="00FA5B9D" w:rsidRPr="002A6AE1" w:rsidRDefault="00FA5B9D" w:rsidP="003E40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21" w:type="dxa"/>
          </w:tcPr>
          <w:p w14:paraId="485B342A" w14:textId="77777777" w:rsidR="00FA5B9D" w:rsidRPr="002A6AE1" w:rsidRDefault="00FA5B9D" w:rsidP="003E406B">
            <w:pPr>
              <w:rPr>
                <w:rFonts w:ascii="Times New Roman" w:hAnsi="Times New Roman" w:cs="Times New Roman"/>
              </w:rPr>
            </w:pPr>
          </w:p>
        </w:tc>
      </w:tr>
      <w:tr w:rsidR="00FA5B9D" w:rsidRPr="002A6AE1" w14:paraId="4F76547A" w14:textId="77777777" w:rsidTr="003E406B">
        <w:trPr>
          <w:trHeight w:val="312"/>
        </w:trPr>
        <w:tc>
          <w:tcPr>
            <w:tcW w:w="1420" w:type="dxa"/>
            <w:vMerge/>
          </w:tcPr>
          <w:p w14:paraId="3B713F83" w14:textId="77777777" w:rsidR="00FA5B9D" w:rsidRPr="002A6AE1" w:rsidRDefault="00FA5B9D" w:rsidP="003E40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20" w:type="dxa"/>
          </w:tcPr>
          <w:p w14:paraId="029E4BDA" w14:textId="77777777" w:rsidR="00FA5B9D" w:rsidRPr="002A6AE1" w:rsidRDefault="00FA5B9D" w:rsidP="003E40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21" w:type="dxa"/>
          </w:tcPr>
          <w:p w14:paraId="0DD093B5" w14:textId="77777777" w:rsidR="00FA5B9D" w:rsidRPr="002A6AE1" w:rsidRDefault="00FA5B9D" w:rsidP="003E40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20" w:type="dxa"/>
          </w:tcPr>
          <w:p w14:paraId="15BF525D" w14:textId="77777777" w:rsidR="00FA5B9D" w:rsidRPr="002A6AE1" w:rsidRDefault="00FA5B9D" w:rsidP="003E40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20" w:type="dxa"/>
          </w:tcPr>
          <w:p w14:paraId="67C76877" w14:textId="77777777" w:rsidR="00FA5B9D" w:rsidRPr="002A6AE1" w:rsidRDefault="00FA5B9D" w:rsidP="003E40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21" w:type="dxa"/>
          </w:tcPr>
          <w:p w14:paraId="67FF7D49" w14:textId="77777777" w:rsidR="00FA5B9D" w:rsidRPr="002A6AE1" w:rsidRDefault="00FA5B9D" w:rsidP="003E406B">
            <w:pPr>
              <w:rPr>
                <w:rFonts w:ascii="Times New Roman" w:hAnsi="Times New Roman" w:cs="Times New Roman"/>
              </w:rPr>
            </w:pPr>
          </w:p>
        </w:tc>
      </w:tr>
      <w:tr w:rsidR="00FA5B9D" w:rsidRPr="002A6AE1" w14:paraId="7AC3663E" w14:textId="77777777" w:rsidTr="003E406B">
        <w:trPr>
          <w:trHeight w:val="312"/>
        </w:trPr>
        <w:tc>
          <w:tcPr>
            <w:tcW w:w="1420" w:type="dxa"/>
          </w:tcPr>
          <w:p w14:paraId="0993A8EF" w14:textId="77777777" w:rsidR="00FA5B9D" w:rsidRPr="002A6AE1" w:rsidRDefault="00FA5B9D" w:rsidP="003E40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20" w:type="dxa"/>
          </w:tcPr>
          <w:p w14:paraId="00C49FC9" w14:textId="77777777" w:rsidR="00FA5B9D" w:rsidRPr="002A6AE1" w:rsidRDefault="00FA5B9D" w:rsidP="003E40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21" w:type="dxa"/>
          </w:tcPr>
          <w:p w14:paraId="12329606" w14:textId="77777777" w:rsidR="00FA5B9D" w:rsidRPr="002A6AE1" w:rsidRDefault="00FA5B9D" w:rsidP="003E40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20" w:type="dxa"/>
          </w:tcPr>
          <w:p w14:paraId="39B219E8" w14:textId="77777777" w:rsidR="00FA5B9D" w:rsidRPr="002A6AE1" w:rsidRDefault="00FA5B9D" w:rsidP="003E40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20" w:type="dxa"/>
          </w:tcPr>
          <w:p w14:paraId="0098A154" w14:textId="77777777" w:rsidR="00FA5B9D" w:rsidRPr="002A6AE1" w:rsidRDefault="00FA5B9D" w:rsidP="003E40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21" w:type="dxa"/>
          </w:tcPr>
          <w:p w14:paraId="7A71CC9C" w14:textId="77777777" w:rsidR="00FA5B9D" w:rsidRPr="002A6AE1" w:rsidRDefault="00FA5B9D" w:rsidP="003E406B">
            <w:pPr>
              <w:rPr>
                <w:rFonts w:ascii="Times New Roman" w:hAnsi="Times New Roman" w:cs="Times New Roman"/>
              </w:rPr>
            </w:pPr>
          </w:p>
        </w:tc>
      </w:tr>
      <w:tr w:rsidR="00FA5B9D" w:rsidRPr="002A6AE1" w14:paraId="0F6C2470" w14:textId="77777777" w:rsidTr="003E406B">
        <w:trPr>
          <w:trHeight w:val="312"/>
        </w:trPr>
        <w:tc>
          <w:tcPr>
            <w:tcW w:w="1420" w:type="dxa"/>
            <w:vMerge w:val="restart"/>
            <w:vAlign w:val="center"/>
          </w:tcPr>
          <w:p w14:paraId="353661B8" w14:textId="77777777" w:rsidR="00FA5B9D" w:rsidRPr="002A6AE1" w:rsidRDefault="00FA5B9D" w:rsidP="003E406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鲜味</w:t>
            </w:r>
          </w:p>
        </w:tc>
        <w:tc>
          <w:tcPr>
            <w:tcW w:w="1420" w:type="dxa"/>
          </w:tcPr>
          <w:p w14:paraId="024F99CD" w14:textId="77777777" w:rsidR="00FA5B9D" w:rsidRPr="002A6AE1" w:rsidRDefault="00FA5B9D" w:rsidP="003E40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21" w:type="dxa"/>
          </w:tcPr>
          <w:p w14:paraId="42CC0BAA" w14:textId="77777777" w:rsidR="00FA5B9D" w:rsidRPr="002A6AE1" w:rsidRDefault="00FA5B9D" w:rsidP="003E40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20" w:type="dxa"/>
          </w:tcPr>
          <w:p w14:paraId="28E84976" w14:textId="77777777" w:rsidR="00FA5B9D" w:rsidRPr="002A6AE1" w:rsidRDefault="00FA5B9D" w:rsidP="003E40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20" w:type="dxa"/>
          </w:tcPr>
          <w:p w14:paraId="7256F008" w14:textId="77777777" w:rsidR="00FA5B9D" w:rsidRPr="002A6AE1" w:rsidRDefault="00FA5B9D" w:rsidP="003E40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21" w:type="dxa"/>
          </w:tcPr>
          <w:p w14:paraId="0C435DA4" w14:textId="77777777" w:rsidR="00FA5B9D" w:rsidRPr="002A6AE1" w:rsidRDefault="00FA5B9D" w:rsidP="003E406B">
            <w:pPr>
              <w:rPr>
                <w:rFonts w:ascii="Times New Roman" w:hAnsi="Times New Roman" w:cs="Times New Roman"/>
              </w:rPr>
            </w:pPr>
          </w:p>
        </w:tc>
      </w:tr>
      <w:tr w:rsidR="00FA5B9D" w:rsidRPr="002A6AE1" w14:paraId="6AAFF587" w14:textId="77777777" w:rsidTr="003E406B">
        <w:trPr>
          <w:trHeight w:val="312"/>
        </w:trPr>
        <w:tc>
          <w:tcPr>
            <w:tcW w:w="1420" w:type="dxa"/>
            <w:vMerge/>
          </w:tcPr>
          <w:p w14:paraId="42BE9795" w14:textId="77777777" w:rsidR="00FA5B9D" w:rsidRPr="002A6AE1" w:rsidRDefault="00FA5B9D" w:rsidP="003E40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20" w:type="dxa"/>
          </w:tcPr>
          <w:p w14:paraId="24CA0021" w14:textId="77777777" w:rsidR="00FA5B9D" w:rsidRPr="002A6AE1" w:rsidRDefault="00FA5B9D" w:rsidP="003E40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21" w:type="dxa"/>
          </w:tcPr>
          <w:p w14:paraId="7473B306" w14:textId="77777777" w:rsidR="00FA5B9D" w:rsidRPr="002A6AE1" w:rsidRDefault="00FA5B9D" w:rsidP="003E40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20" w:type="dxa"/>
          </w:tcPr>
          <w:p w14:paraId="15A7E07F" w14:textId="77777777" w:rsidR="00FA5B9D" w:rsidRPr="002A6AE1" w:rsidRDefault="00FA5B9D" w:rsidP="003E40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20" w:type="dxa"/>
          </w:tcPr>
          <w:p w14:paraId="645C3097" w14:textId="77777777" w:rsidR="00FA5B9D" w:rsidRPr="002A6AE1" w:rsidRDefault="00FA5B9D" w:rsidP="003E40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21" w:type="dxa"/>
          </w:tcPr>
          <w:p w14:paraId="3FC1037F" w14:textId="77777777" w:rsidR="00FA5B9D" w:rsidRPr="002A6AE1" w:rsidRDefault="00FA5B9D" w:rsidP="003E406B">
            <w:pPr>
              <w:rPr>
                <w:rFonts w:ascii="Times New Roman" w:hAnsi="Times New Roman" w:cs="Times New Roman"/>
              </w:rPr>
            </w:pPr>
          </w:p>
        </w:tc>
      </w:tr>
      <w:tr w:rsidR="00FA5B9D" w:rsidRPr="002A6AE1" w14:paraId="790484D1" w14:textId="77777777" w:rsidTr="003E406B">
        <w:trPr>
          <w:trHeight w:val="312"/>
        </w:trPr>
        <w:tc>
          <w:tcPr>
            <w:tcW w:w="1420" w:type="dxa"/>
          </w:tcPr>
          <w:p w14:paraId="7B6B2670" w14:textId="77777777" w:rsidR="00FA5B9D" w:rsidRPr="002A6AE1" w:rsidRDefault="00FA5B9D" w:rsidP="003E40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20" w:type="dxa"/>
          </w:tcPr>
          <w:p w14:paraId="58AE9431" w14:textId="77777777" w:rsidR="00FA5B9D" w:rsidRPr="002A6AE1" w:rsidRDefault="00FA5B9D" w:rsidP="003E40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21" w:type="dxa"/>
          </w:tcPr>
          <w:p w14:paraId="3C77FF3B" w14:textId="77777777" w:rsidR="00FA5B9D" w:rsidRPr="002A6AE1" w:rsidRDefault="00FA5B9D" w:rsidP="003E40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20" w:type="dxa"/>
          </w:tcPr>
          <w:p w14:paraId="628755B2" w14:textId="77777777" w:rsidR="00FA5B9D" w:rsidRPr="002A6AE1" w:rsidRDefault="00FA5B9D" w:rsidP="003E40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20" w:type="dxa"/>
          </w:tcPr>
          <w:p w14:paraId="7CEF70A4" w14:textId="77777777" w:rsidR="00FA5B9D" w:rsidRPr="002A6AE1" w:rsidRDefault="00FA5B9D" w:rsidP="003E40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21" w:type="dxa"/>
          </w:tcPr>
          <w:p w14:paraId="08C141C3" w14:textId="77777777" w:rsidR="00FA5B9D" w:rsidRPr="002A6AE1" w:rsidRDefault="00FA5B9D" w:rsidP="003E406B">
            <w:pPr>
              <w:rPr>
                <w:rFonts w:ascii="Times New Roman" w:hAnsi="Times New Roman" w:cs="Times New Roman"/>
              </w:rPr>
            </w:pPr>
          </w:p>
        </w:tc>
      </w:tr>
      <w:tr w:rsidR="00FA5B9D" w:rsidRPr="002A6AE1" w14:paraId="3698B83D" w14:textId="77777777" w:rsidTr="003E406B">
        <w:trPr>
          <w:trHeight w:val="312"/>
        </w:trPr>
        <w:tc>
          <w:tcPr>
            <w:tcW w:w="1420" w:type="dxa"/>
            <w:vMerge w:val="restart"/>
            <w:vAlign w:val="center"/>
          </w:tcPr>
          <w:p w14:paraId="3D6841DC" w14:textId="77777777" w:rsidR="00FA5B9D" w:rsidRPr="002A6AE1" w:rsidRDefault="00FA5B9D" w:rsidP="003E406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酸味</w:t>
            </w:r>
          </w:p>
        </w:tc>
        <w:tc>
          <w:tcPr>
            <w:tcW w:w="1420" w:type="dxa"/>
          </w:tcPr>
          <w:p w14:paraId="63B3592E" w14:textId="77777777" w:rsidR="00FA5B9D" w:rsidRPr="002A6AE1" w:rsidRDefault="00FA5B9D" w:rsidP="003E40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21" w:type="dxa"/>
          </w:tcPr>
          <w:p w14:paraId="727125C1" w14:textId="77777777" w:rsidR="00FA5B9D" w:rsidRPr="002A6AE1" w:rsidRDefault="00FA5B9D" w:rsidP="003E40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20" w:type="dxa"/>
          </w:tcPr>
          <w:p w14:paraId="79C25A77" w14:textId="77777777" w:rsidR="00FA5B9D" w:rsidRPr="002A6AE1" w:rsidRDefault="00FA5B9D" w:rsidP="003E40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20" w:type="dxa"/>
          </w:tcPr>
          <w:p w14:paraId="30158317" w14:textId="77777777" w:rsidR="00FA5B9D" w:rsidRPr="002A6AE1" w:rsidRDefault="00FA5B9D" w:rsidP="003E40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21" w:type="dxa"/>
          </w:tcPr>
          <w:p w14:paraId="4452C692" w14:textId="77777777" w:rsidR="00FA5B9D" w:rsidRPr="002A6AE1" w:rsidRDefault="00FA5B9D" w:rsidP="003E406B">
            <w:pPr>
              <w:rPr>
                <w:rFonts w:ascii="Times New Roman" w:hAnsi="Times New Roman" w:cs="Times New Roman"/>
              </w:rPr>
            </w:pPr>
          </w:p>
        </w:tc>
      </w:tr>
      <w:tr w:rsidR="00FA5B9D" w:rsidRPr="002A6AE1" w14:paraId="05A0F01A" w14:textId="77777777" w:rsidTr="003E406B">
        <w:trPr>
          <w:trHeight w:val="312"/>
        </w:trPr>
        <w:tc>
          <w:tcPr>
            <w:tcW w:w="1420" w:type="dxa"/>
            <w:vMerge/>
            <w:vAlign w:val="center"/>
          </w:tcPr>
          <w:p w14:paraId="1BE0D6E7" w14:textId="77777777" w:rsidR="00FA5B9D" w:rsidRPr="002A6AE1" w:rsidRDefault="00FA5B9D" w:rsidP="003E406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20" w:type="dxa"/>
          </w:tcPr>
          <w:p w14:paraId="1BA10E1F" w14:textId="77777777" w:rsidR="00FA5B9D" w:rsidRPr="002A6AE1" w:rsidRDefault="00FA5B9D" w:rsidP="003E40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21" w:type="dxa"/>
          </w:tcPr>
          <w:p w14:paraId="0CA78991" w14:textId="77777777" w:rsidR="00FA5B9D" w:rsidRPr="002A6AE1" w:rsidRDefault="00FA5B9D" w:rsidP="003E40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20" w:type="dxa"/>
          </w:tcPr>
          <w:p w14:paraId="12552C09" w14:textId="77777777" w:rsidR="00FA5B9D" w:rsidRPr="002A6AE1" w:rsidRDefault="00FA5B9D" w:rsidP="003E40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20" w:type="dxa"/>
          </w:tcPr>
          <w:p w14:paraId="68871D20" w14:textId="77777777" w:rsidR="00FA5B9D" w:rsidRPr="002A6AE1" w:rsidRDefault="00FA5B9D" w:rsidP="003E40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21" w:type="dxa"/>
          </w:tcPr>
          <w:p w14:paraId="227535E2" w14:textId="77777777" w:rsidR="00FA5B9D" w:rsidRPr="002A6AE1" w:rsidRDefault="00FA5B9D" w:rsidP="003E406B">
            <w:pPr>
              <w:rPr>
                <w:rFonts w:ascii="Times New Roman" w:hAnsi="Times New Roman" w:cs="Times New Roman"/>
              </w:rPr>
            </w:pPr>
          </w:p>
        </w:tc>
      </w:tr>
      <w:tr w:rsidR="00FA5B9D" w:rsidRPr="002A6AE1" w14:paraId="753D433F" w14:textId="77777777" w:rsidTr="003E406B">
        <w:trPr>
          <w:trHeight w:val="312"/>
        </w:trPr>
        <w:tc>
          <w:tcPr>
            <w:tcW w:w="1420" w:type="dxa"/>
            <w:vAlign w:val="center"/>
          </w:tcPr>
          <w:p w14:paraId="0A27D67D" w14:textId="77777777" w:rsidR="00FA5B9D" w:rsidRPr="002A6AE1" w:rsidRDefault="00FA5B9D" w:rsidP="003E406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20" w:type="dxa"/>
          </w:tcPr>
          <w:p w14:paraId="355C2000" w14:textId="77777777" w:rsidR="00FA5B9D" w:rsidRPr="002A6AE1" w:rsidRDefault="00FA5B9D" w:rsidP="003E40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21" w:type="dxa"/>
          </w:tcPr>
          <w:p w14:paraId="2A446862" w14:textId="77777777" w:rsidR="00FA5B9D" w:rsidRPr="002A6AE1" w:rsidRDefault="00FA5B9D" w:rsidP="003E40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20" w:type="dxa"/>
          </w:tcPr>
          <w:p w14:paraId="1D653CEA" w14:textId="77777777" w:rsidR="00FA5B9D" w:rsidRPr="002A6AE1" w:rsidRDefault="00FA5B9D" w:rsidP="003E40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20" w:type="dxa"/>
          </w:tcPr>
          <w:p w14:paraId="4FDE9128" w14:textId="77777777" w:rsidR="00FA5B9D" w:rsidRPr="002A6AE1" w:rsidRDefault="00FA5B9D" w:rsidP="003E40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21" w:type="dxa"/>
          </w:tcPr>
          <w:p w14:paraId="2873958E" w14:textId="77777777" w:rsidR="00FA5B9D" w:rsidRPr="002A6AE1" w:rsidRDefault="00FA5B9D" w:rsidP="003E406B">
            <w:pPr>
              <w:rPr>
                <w:rFonts w:ascii="Times New Roman" w:hAnsi="Times New Roman" w:cs="Times New Roman"/>
              </w:rPr>
            </w:pPr>
          </w:p>
        </w:tc>
      </w:tr>
    </w:tbl>
    <w:p w14:paraId="3B57246D" w14:textId="77777777" w:rsidR="00A1000B" w:rsidRDefault="00A1000B" w:rsidP="00A1000B">
      <w:pPr>
        <w:rPr>
          <w:rFonts w:ascii="Times New Roman" w:cs="Times New Roman"/>
          <w:szCs w:val="21"/>
        </w:rPr>
        <w:sectPr w:rsidR="00A1000B" w:rsidSect="00501C9E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1C843701" w14:textId="77777777" w:rsidR="0023359A" w:rsidRPr="0023359A" w:rsidRDefault="0023359A" w:rsidP="0023359A">
      <w:pPr>
        <w:spacing w:line="360" w:lineRule="auto"/>
        <w:rPr>
          <w:rFonts w:ascii="宋体" w:eastAsia="宋体" w:hAnsi="宋体"/>
          <w:b/>
          <w:bCs/>
        </w:rPr>
      </w:pPr>
      <w:r w:rsidRPr="0023359A">
        <w:rPr>
          <w:rFonts w:ascii="宋体" w:eastAsia="宋体" w:hAnsi="宋体" w:hint="eastAsia"/>
          <w:b/>
          <w:bCs/>
        </w:rPr>
        <w:lastRenderedPageBreak/>
        <w:t>附件4：</w:t>
      </w:r>
    </w:p>
    <w:p w14:paraId="41791E09" w14:textId="77777777" w:rsidR="0023359A" w:rsidRPr="0023359A" w:rsidRDefault="0023359A" w:rsidP="00D874C5">
      <w:pPr>
        <w:spacing w:line="360" w:lineRule="auto"/>
        <w:jc w:val="center"/>
        <w:rPr>
          <w:rFonts w:ascii="宋体" w:eastAsia="宋体" w:hAnsi="宋体"/>
        </w:rPr>
      </w:pPr>
      <w:bookmarkStart w:id="2" w:name="_Hlk46069752"/>
      <w:r w:rsidRPr="0023359A">
        <w:rPr>
          <w:rFonts w:ascii="宋体" w:eastAsia="宋体" w:hAnsi="宋体" w:hint="eastAsia"/>
        </w:rPr>
        <w:t>鼻后嗅闻问卷</w:t>
      </w:r>
    </w:p>
    <w:p w14:paraId="23ECA2BA" w14:textId="05090FDE" w:rsidR="0023359A" w:rsidRPr="0023359A" w:rsidRDefault="0023359A" w:rsidP="00D874C5">
      <w:pPr>
        <w:spacing w:line="360" w:lineRule="auto"/>
        <w:rPr>
          <w:rFonts w:ascii="宋体" w:eastAsia="宋体" w:hAnsi="宋体"/>
        </w:rPr>
      </w:pPr>
      <w:r w:rsidRPr="0023359A">
        <w:rPr>
          <w:rFonts w:ascii="宋体" w:eastAsia="宋体" w:hAnsi="宋体" w:hint="eastAsia"/>
        </w:rPr>
        <w:t>试验方法：</w:t>
      </w:r>
      <w:r w:rsidR="00D4335A">
        <w:rPr>
          <w:rFonts w:ascii="宋体" w:eastAsia="宋体" w:hAnsi="宋体" w:hint="eastAsia"/>
        </w:rPr>
        <w:t>鼻后</w:t>
      </w:r>
      <w:r w:rsidRPr="0023359A">
        <w:rPr>
          <w:rFonts w:ascii="宋体" w:eastAsia="宋体" w:hAnsi="宋体" w:hint="eastAsia"/>
        </w:rPr>
        <w:t>气味的识别</w:t>
      </w:r>
    </w:p>
    <w:p w14:paraId="693E700F" w14:textId="77777777" w:rsidR="0023359A" w:rsidRPr="0023359A" w:rsidRDefault="0023359A" w:rsidP="00D874C5">
      <w:pPr>
        <w:spacing w:line="360" w:lineRule="auto"/>
        <w:rPr>
          <w:rFonts w:ascii="宋体" w:eastAsia="宋体" w:hAnsi="宋体"/>
        </w:rPr>
      </w:pPr>
      <w:proofErr w:type="gramStart"/>
      <w:r w:rsidRPr="0023359A">
        <w:rPr>
          <w:rFonts w:ascii="宋体" w:eastAsia="宋体" w:hAnsi="宋体" w:hint="eastAsia"/>
        </w:rPr>
        <w:t>评价员</w:t>
      </w:r>
      <w:proofErr w:type="gramEnd"/>
      <w:r w:rsidRPr="0023359A">
        <w:rPr>
          <w:rFonts w:ascii="宋体" w:eastAsia="宋体" w:hAnsi="宋体" w:hint="eastAsia"/>
        </w:rPr>
        <w:t>姓名：</w:t>
      </w:r>
    </w:p>
    <w:p w14:paraId="7BAFD5BD" w14:textId="3667EAC5" w:rsidR="0023359A" w:rsidRDefault="0023359A" w:rsidP="00D874C5">
      <w:pPr>
        <w:spacing w:line="360" w:lineRule="auto"/>
        <w:rPr>
          <w:rFonts w:ascii="宋体" w:eastAsia="宋体" w:hAnsi="宋体"/>
        </w:rPr>
      </w:pPr>
      <w:r w:rsidRPr="0023359A">
        <w:rPr>
          <w:rFonts w:ascii="宋体" w:eastAsia="宋体" w:hAnsi="宋体" w:hint="eastAsia"/>
        </w:rPr>
        <w:t>日期：</w:t>
      </w:r>
    </w:p>
    <w:p w14:paraId="4BA65A83" w14:textId="44FE6439" w:rsidR="006D31FF" w:rsidRPr="0023359A" w:rsidRDefault="006D31FF" w:rsidP="00D874C5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要求：</w:t>
      </w:r>
      <w:r>
        <w:rPr>
          <w:rFonts w:ascii="Times New Roman" w:eastAsia="宋体" w:hAnsi="Times New Roman" w:cs="Times New Roman" w:hint="eastAsia"/>
          <w:szCs w:val="21"/>
        </w:rPr>
        <w:t>请用吸管刺穿塑料薄膜，然后用嘴含住吸管，吸入纸杯上方的气体后，经鼻腔用力呼出。要求</w:t>
      </w:r>
      <w:r w:rsidR="00AA0E78">
        <w:rPr>
          <w:rFonts w:ascii="Times New Roman" w:eastAsia="宋体" w:hAnsi="Times New Roman" w:cs="Times New Roman" w:hint="eastAsia"/>
          <w:szCs w:val="21"/>
        </w:rPr>
        <w:t>：请用</w:t>
      </w:r>
      <w:r>
        <w:rPr>
          <w:rFonts w:ascii="Times New Roman" w:eastAsia="宋体" w:hAnsi="Times New Roman" w:cs="Times New Roman" w:hint="eastAsia"/>
          <w:szCs w:val="21"/>
        </w:rPr>
        <w:t>吸管</w:t>
      </w:r>
      <w:r w:rsidR="00AA0E78">
        <w:rPr>
          <w:rFonts w:ascii="Times New Roman" w:eastAsia="宋体" w:hAnsi="Times New Roman" w:cs="Times New Roman" w:hint="eastAsia"/>
          <w:szCs w:val="21"/>
        </w:rPr>
        <w:t>吸取气体，不需接触杯中其它部位。</w:t>
      </w:r>
      <w:r>
        <w:rPr>
          <w:rFonts w:ascii="Times New Roman" w:eastAsia="宋体" w:hAnsi="Times New Roman" w:cs="Times New Roman" w:hint="eastAsia"/>
          <w:szCs w:val="21"/>
        </w:rPr>
        <w:t>识别完气体后回答问卷上的问题。然后继续检验下一种物质。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129"/>
        <w:gridCol w:w="709"/>
        <w:gridCol w:w="709"/>
        <w:gridCol w:w="2297"/>
        <w:gridCol w:w="2381"/>
        <w:gridCol w:w="1071"/>
      </w:tblGrid>
      <w:tr w:rsidR="00021B37" w:rsidRPr="0023359A" w14:paraId="4436B214" w14:textId="78FE6B26" w:rsidTr="00AF3C38">
        <w:tc>
          <w:tcPr>
            <w:tcW w:w="1129" w:type="dxa"/>
            <w:vMerge w:val="restart"/>
            <w:vAlign w:val="center"/>
          </w:tcPr>
          <w:p w14:paraId="5A7DB1B6" w14:textId="78EBF15F" w:rsidR="00021B37" w:rsidRPr="0023359A" w:rsidRDefault="00021B37" w:rsidP="00D874C5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样品编号</w:t>
            </w:r>
          </w:p>
        </w:tc>
        <w:tc>
          <w:tcPr>
            <w:tcW w:w="1418" w:type="dxa"/>
            <w:gridSpan w:val="2"/>
          </w:tcPr>
          <w:p w14:paraId="58A6F78A" w14:textId="280A778D" w:rsidR="00021B37" w:rsidRPr="0023359A" w:rsidRDefault="00021B37" w:rsidP="00AF3C38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是否能感觉到气味</w:t>
            </w:r>
          </w:p>
        </w:tc>
        <w:tc>
          <w:tcPr>
            <w:tcW w:w="2297" w:type="dxa"/>
            <w:vMerge w:val="restart"/>
          </w:tcPr>
          <w:p w14:paraId="4DB0717F" w14:textId="34992DBF" w:rsidR="00021B37" w:rsidRPr="0023359A" w:rsidRDefault="00021B37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请用词汇对此气味进行描述（必填）</w:t>
            </w:r>
          </w:p>
        </w:tc>
        <w:tc>
          <w:tcPr>
            <w:tcW w:w="2381" w:type="dxa"/>
            <w:vMerge w:val="restart"/>
          </w:tcPr>
          <w:p w14:paraId="04FEF62C" w14:textId="2C25F19A" w:rsidR="00021B37" w:rsidRPr="0023359A" w:rsidRDefault="00021B37" w:rsidP="00D874C5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请将</w:t>
            </w:r>
            <w:r w:rsidRPr="00AF3C38">
              <w:rPr>
                <w:rFonts w:ascii="宋体" w:eastAsia="宋体" w:hAnsi="宋体" w:hint="eastAsia"/>
                <w:b/>
                <w:bCs/>
              </w:rPr>
              <w:t>第二列</w:t>
            </w:r>
            <w:r>
              <w:rPr>
                <w:rFonts w:ascii="宋体" w:eastAsia="宋体" w:hAnsi="宋体" w:hint="eastAsia"/>
              </w:rPr>
              <w:t>中有</w:t>
            </w:r>
            <w:r w:rsidRPr="00AF3C38">
              <w:rPr>
                <w:rFonts w:ascii="宋体" w:eastAsia="宋体" w:hAnsi="宋体" w:hint="eastAsia"/>
                <w:b/>
                <w:bCs/>
              </w:rPr>
              <w:t>相同</w:t>
            </w:r>
            <w:r>
              <w:rPr>
                <w:rFonts w:ascii="宋体" w:eastAsia="宋体" w:hAnsi="宋体" w:hint="eastAsia"/>
              </w:rPr>
              <w:t>气味的样品与之</w:t>
            </w:r>
            <w:r w:rsidRPr="00AF3C38">
              <w:rPr>
                <w:rFonts w:ascii="宋体" w:eastAsia="宋体" w:hAnsi="宋体" w:hint="eastAsia"/>
                <w:b/>
                <w:bCs/>
              </w:rPr>
              <w:t>匹配</w:t>
            </w:r>
          </w:p>
        </w:tc>
        <w:tc>
          <w:tcPr>
            <w:tcW w:w="1071" w:type="dxa"/>
          </w:tcPr>
          <w:p w14:paraId="53617ECC" w14:textId="5B7CACAA" w:rsidR="00021B37" w:rsidDel="00AA0E78" w:rsidRDefault="00021B37" w:rsidP="00AF3C38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备注</w:t>
            </w:r>
          </w:p>
        </w:tc>
      </w:tr>
      <w:tr w:rsidR="00021B37" w:rsidRPr="0023359A" w14:paraId="65F5978D" w14:textId="5E4A4AD3" w:rsidTr="00190C00">
        <w:tc>
          <w:tcPr>
            <w:tcW w:w="1129" w:type="dxa"/>
            <w:vMerge/>
          </w:tcPr>
          <w:p w14:paraId="015A76AC" w14:textId="77777777" w:rsidR="00021B37" w:rsidRPr="0023359A" w:rsidRDefault="00021B37" w:rsidP="00D874C5">
            <w:pPr>
              <w:spacing w:line="360" w:lineRule="auto"/>
              <w:rPr>
                <w:rFonts w:ascii="宋体" w:eastAsia="宋体" w:hAnsi="宋体"/>
              </w:rPr>
            </w:pPr>
          </w:p>
        </w:tc>
        <w:tc>
          <w:tcPr>
            <w:tcW w:w="709" w:type="dxa"/>
          </w:tcPr>
          <w:p w14:paraId="068749F4" w14:textId="15AFC9E0" w:rsidR="00021B37" w:rsidRPr="0023359A" w:rsidRDefault="00021B37" w:rsidP="00D874C5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709" w:type="dxa"/>
          </w:tcPr>
          <w:p w14:paraId="0F2CC23A" w14:textId="776481C3" w:rsidR="00021B37" w:rsidRPr="0023359A" w:rsidRDefault="00021B37" w:rsidP="00D874C5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否</w:t>
            </w:r>
          </w:p>
        </w:tc>
        <w:tc>
          <w:tcPr>
            <w:tcW w:w="2297" w:type="dxa"/>
            <w:vMerge/>
          </w:tcPr>
          <w:p w14:paraId="33CE0C24" w14:textId="77777777" w:rsidR="00021B37" w:rsidRPr="0023359A" w:rsidRDefault="00021B37" w:rsidP="00D874C5">
            <w:pPr>
              <w:spacing w:line="360" w:lineRule="auto"/>
              <w:rPr>
                <w:rFonts w:ascii="宋体" w:eastAsia="宋体" w:hAnsi="宋体"/>
              </w:rPr>
            </w:pPr>
          </w:p>
        </w:tc>
        <w:tc>
          <w:tcPr>
            <w:tcW w:w="2381" w:type="dxa"/>
            <w:vMerge/>
          </w:tcPr>
          <w:p w14:paraId="02B49CF2" w14:textId="77777777" w:rsidR="00021B37" w:rsidRPr="0023359A" w:rsidRDefault="00021B37" w:rsidP="00D874C5">
            <w:pPr>
              <w:spacing w:line="360" w:lineRule="auto"/>
              <w:rPr>
                <w:rFonts w:ascii="宋体" w:eastAsia="宋体" w:hAnsi="宋体"/>
              </w:rPr>
            </w:pPr>
          </w:p>
        </w:tc>
        <w:tc>
          <w:tcPr>
            <w:tcW w:w="1071" w:type="dxa"/>
          </w:tcPr>
          <w:p w14:paraId="63255E03" w14:textId="77777777" w:rsidR="00021B37" w:rsidRPr="0023359A" w:rsidRDefault="00021B37" w:rsidP="00D874C5">
            <w:pPr>
              <w:spacing w:line="360" w:lineRule="auto"/>
              <w:rPr>
                <w:rFonts w:ascii="宋体" w:eastAsia="宋体" w:hAnsi="宋体"/>
              </w:rPr>
            </w:pPr>
          </w:p>
        </w:tc>
      </w:tr>
      <w:tr w:rsidR="00FB1494" w:rsidRPr="0023359A" w14:paraId="49B381AD" w14:textId="2B947F5E" w:rsidTr="00D4335A">
        <w:tc>
          <w:tcPr>
            <w:tcW w:w="1129" w:type="dxa"/>
          </w:tcPr>
          <w:p w14:paraId="19C3D970" w14:textId="77777777" w:rsidR="00FB1494" w:rsidRPr="0023359A" w:rsidRDefault="00FB1494" w:rsidP="00D874C5">
            <w:pPr>
              <w:spacing w:line="360" w:lineRule="auto"/>
              <w:rPr>
                <w:rFonts w:ascii="宋体" w:eastAsia="宋体" w:hAnsi="宋体"/>
              </w:rPr>
            </w:pPr>
          </w:p>
        </w:tc>
        <w:tc>
          <w:tcPr>
            <w:tcW w:w="709" w:type="dxa"/>
          </w:tcPr>
          <w:p w14:paraId="097966AC" w14:textId="77777777" w:rsidR="00FB1494" w:rsidRPr="0023359A" w:rsidRDefault="00FB1494" w:rsidP="00D874C5">
            <w:pPr>
              <w:spacing w:line="360" w:lineRule="auto"/>
              <w:rPr>
                <w:rFonts w:ascii="宋体" w:eastAsia="宋体" w:hAnsi="宋体"/>
              </w:rPr>
            </w:pPr>
          </w:p>
        </w:tc>
        <w:tc>
          <w:tcPr>
            <w:tcW w:w="709" w:type="dxa"/>
          </w:tcPr>
          <w:p w14:paraId="116484D1" w14:textId="77777777" w:rsidR="00FB1494" w:rsidRPr="0023359A" w:rsidRDefault="00FB1494" w:rsidP="00D874C5">
            <w:pPr>
              <w:spacing w:line="360" w:lineRule="auto"/>
              <w:rPr>
                <w:rFonts w:ascii="宋体" w:eastAsia="宋体" w:hAnsi="宋体"/>
              </w:rPr>
            </w:pPr>
          </w:p>
        </w:tc>
        <w:tc>
          <w:tcPr>
            <w:tcW w:w="2297" w:type="dxa"/>
          </w:tcPr>
          <w:p w14:paraId="4498EAE4" w14:textId="77777777" w:rsidR="00FB1494" w:rsidRPr="0023359A" w:rsidRDefault="00FB1494" w:rsidP="00D874C5">
            <w:pPr>
              <w:spacing w:line="360" w:lineRule="auto"/>
              <w:rPr>
                <w:rFonts w:ascii="宋体" w:eastAsia="宋体" w:hAnsi="宋体"/>
              </w:rPr>
            </w:pPr>
          </w:p>
        </w:tc>
        <w:tc>
          <w:tcPr>
            <w:tcW w:w="2381" w:type="dxa"/>
          </w:tcPr>
          <w:p w14:paraId="3977F309" w14:textId="77777777" w:rsidR="00FB1494" w:rsidRPr="0023359A" w:rsidRDefault="00FB1494" w:rsidP="00D874C5">
            <w:pPr>
              <w:spacing w:line="360" w:lineRule="auto"/>
              <w:rPr>
                <w:rFonts w:ascii="宋体" w:eastAsia="宋体" w:hAnsi="宋体"/>
              </w:rPr>
            </w:pPr>
          </w:p>
        </w:tc>
        <w:tc>
          <w:tcPr>
            <w:tcW w:w="1071" w:type="dxa"/>
          </w:tcPr>
          <w:p w14:paraId="7AE710A9" w14:textId="77777777" w:rsidR="00FB1494" w:rsidRPr="0023359A" w:rsidRDefault="00FB1494" w:rsidP="00D874C5">
            <w:pPr>
              <w:spacing w:line="360" w:lineRule="auto"/>
              <w:rPr>
                <w:rFonts w:ascii="宋体" w:eastAsia="宋体" w:hAnsi="宋体"/>
              </w:rPr>
            </w:pPr>
          </w:p>
        </w:tc>
      </w:tr>
      <w:tr w:rsidR="00FB1494" w:rsidRPr="0023359A" w14:paraId="2B54D99E" w14:textId="0D772998" w:rsidTr="00D4335A">
        <w:tc>
          <w:tcPr>
            <w:tcW w:w="1129" w:type="dxa"/>
          </w:tcPr>
          <w:p w14:paraId="0682A8C9" w14:textId="77777777" w:rsidR="00FB1494" w:rsidRPr="0023359A" w:rsidRDefault="00FB1494" w:rsidP="00D874C5">
            <w:pPr>
              <w:spacing w:line="360" w:lineRule="auto"/>
              <w:rPr>
                <w:rFonts w:ascii="宋体" w:eastAsia="宋体" w:hAnsi="宋体"/>
              </w:rPr>
            </w:pPr>
          </w:p>
        </w:tc>
        <w:tc>
          <w:tcPr>
            <w:tcW w:w="709" w:type="dxa"/>
          </w:tcPr>
          <w:p w14:paraId="5D91DFD0" w14:textId="77777777" w:rsidR="00FB1494" w:rsidRPr="0023359A" w:rsidRDefault="00FB1494" w:rsidP="00D874C5">
            <w:pPr>
              <w:spacing w:line="360" w:lineRule="auto"/>
              <w:rPr>
                <w:rFonts w:ascii="宋体" w:eastAsia="宋体" w:hAnsi="宋体"/>
              </w:rPr>
            </w:pPr>
          </w:p>
        </w:tc>
        <w:tc>
          <w:tcPr>
            <w:tcW w:w="709" w:type="dxa"/>
          </w:tcPr>
          <w:p w14:paraId="404422A0" w14:textId="77777777" w:rsidR="00FB1494" w:rsidRPr="0023359A" w:rsidRDefault="00FB1494" w:rsidP="00D874C5">
            <w:pPr>
              <w:spacing w:line="360" w:lineRule="auto"/>
              <w:rPr>
                <w:rFonts w:ascii="宋体" w:eastAsia="宋体" w:hAnsi="宋体"/>
              </w:rPr>
            </w:pPr>
          </w:p>
        </w:tc>
        <w:tc>
          <w:tcPr>
            <w:tcW w:w="2297" w:type="dxa"/>
          </w:tcPr>
          <w:p w14:paraId="014C8496" w14:textId="77777777" w:rsidR="00FB1494" w:rsidRPr="0023359A" w:rsidRDefault="00FB1494" w:rsidP="00D874C5">
            <w:pPr>
              <w:spacing w:line="360" w:lineRule="auto"/>
              <w:rPr>
                <w:rFonts w:ascii="宋体" w:eastAsia="宋体" w:hAnsi="宋体"/>
              </w:rPr>
            </w:pPr>
          </w:p>
        </w:tc>
        <w:tc>
          <w:tcPr>
            <w:tcW w:w="2381" w:type="dxa"/>
          </w:tcPr>
          <w:p w14:paraId="6F870EEF" w14:textId="77777777" w:rsidR="00FB1494" w:rsidRPr="0023359A" w:rsidRDefault="00FB1494" w:rsidP="00D874C5">
            <w:pPr>
              <w:spacing w:line="360" w:lineRule="auto"/>
              <w:rPr>
                <w:rFonts w:ascii="宋体" w:eastAsia="宋体" w:hAnsi="宋体"/>
              </w:rPr>
            </w:pPr>
          </w:p>
        </w:tc>
        <w:tc>
          <w:tcPr>
            <w:tcW w:w="1071" w:type="dxa"/>
          </w:tcPr>
          <w:p w14:paraId="2F836BFC" w14:textId="77777777" w:rsidR="00FB1494" w:rsidRPr="0023359A" w:rsidRDefault="00FB1494" w:rsidP="00D874C5">
            <w:pPr>
              <w:spacing w:line="360" w:lineRule="auto"/>
              <w:rPr>
                <w:rFonts w:ascii="宋体" w:eastAsia="宋体" w:hAnsi="宋体"/>
              </w:rPr>
            </w:pPr>
          </w:p>
        </w:tc>
      </w:tr>
      <w:tr w:rsidR="00FB1494" w:rsidRPr="0023359A" w14:paraId="20EA076A" w14:textId="5FD26C20" w:rsidTr="00D4335A">
        <w:tc>
          <w:tcPr>
            <w:tcW w:w="1129" w:type="dxa"/>
          </w:tcPr>
          <w:p w14:paraId="712D4BE7" w14:textId="77777777" w:rsidR="00FB1494" w:rsidRPr="0023359A" w:rsidRDefault="00FB1494" w:rsidP="00D874C5">
            <w:pPr>
              <w:spacing w:line="360" w:lineRule="auto"/>
              <w:rPr>
                <w:rFonts w:ascii="宋体" w:eastAsia="宋体" w:hAnsi="宋体"/>
              </w:rPr>
            </w:pPr>
          </w:p>
        </w:tc>
        <w:tc>
          <w:tcPr>
            <w:tcW w:w="709" w:type="dxa"/>
          </w:tcPr>
          <w:p w14:paraId="71C5BE06" w14:textId="77777777" w:rsidR="00FB1494" w:rsidRPr="0023359A" w:rsidRDefault="00FB1494" w:rsidP="00D874C5">
            <w:pPr>
              <w:spacing w:line="360" w:lineRule="auto"/>
              <w:rPr>
                <w:rFonts w:ascii="宋体" w:eastAsia="宋体" w:hAnsi="宋体"/>
              </w:rPr>
            </w:pPr>
          </w:p>
        </w:tc>
        <w:tc>
          <w:tcPr>
            <w:tcW w:w="709" w:type="dxa"/>
          </w:tcPr>
          <w:p w14:paraId="4A17D59A" w14:textId="77777777" w:rsidR="00FB1494" w:rsidRPr="0023359A" w:rsidRDefault="00FB1494" w:rsidP="00D874C5">
            <w:pPr>
              <w:spacing w:line="360" w:lineRule="auto"/>
              <w:rPr>
                <w:rFonts w:ascii="宋体" w:eastAsia="宋体" w:hAnsi="宋体"/>
              </w:rPr>
            </w:pPr>
          </w:p>
        </w:tc>
        <w:tc>
          <w:tcPr>
            <w:tcW w:w="2297" w:type="dxa"/>
          </w:tcPr>
          <w:p w14:paraId="69BE95C3" w14:textId="77777777" w:rsidR="00FB1494" w:rsidRPr="0023359A" w:rsidRDefault="00FB1494" w:rsidP="00D874C5">
            <w:pPr>
              <w:spacing w:line="360" w:lineRule="auto"/>
              <w:rPr>
                <w:rFonts w:ascii="宋体" w:eastAsia="宋体" w:hAnsi="宋体"/>
              </w:rPr>
            </w:pPr>
          </w:p>
        </w:tc>
        <w:tc>
          <w:tcPr>
            <w:tcW w:w="2381" w:type="dxa"/>
          </w:tcPr>
          <w:p w14:paraId="4F8448CF" w14:textId="77777777" w:rsidR="00FB1494" w:rsidRPr="0023359A" w:rsidRDefault="00FB1494" w:rsidP="00D874C5">
            <w:pPr>
              <w:spacing w:line="360" w:lineRule="auto"/>
              <w:rPr>
                <w:rFonts w:ascii="宋体" w:eastAsia="宋体" w:hAnsi="宋体"/>
              </w:rPr>
            </w:pPr>
          </w:p>
        </w:tc>
        <w:tc>
          <w:tcPr>
            <w:tcW w:w="1071" w:type="dxa"/>
          </w:tcPr>
          <w:p w14:paraId="268AEFB4" w14:textId="77777777" w:rsidR="00FB1494" w:rsidRPr="0023359A" w:rsidRDefault="00FB1494" w:rsidP="00D874C5">
            <w:pPr>
              <w:spacing w:line="360" w:lineRule="auto"/>
              <w:rPr>
                <w:rFonts w:ascii="宋体" w:eastAsia="宋体" w:hAnsi="宋体"/>
              </w:rPr>
            </w:pPr>
          </w:p>
        </w:tc>
      </w:tr>
      <w:tr w:rsidR="00FB1494" w:rsidRPr="0023359A" w14:paraId="3979DE72" w14:textId="3B1A8B55" w:rsidTr="00D4335A">
        <w:tc>
          <w:tcPr>
            <w:tcW w:w="1129" w:type="dxa"/>
          </w:tcPr>
          <w:p w14:paraId="4D2B3BA8" w14:textId="77777777" w:rsidR="00FB1494" w:rsidRPr="0023359A" w:rsidRDefault="00FB1494" w:rsidP="00D874C5">
            <w:pPr>
              <w:spacing w:line="360" w:lineRule="auto"/>
              <w:rPr>
                <w:rFonts w:ascii="宋体" w:eastAsia="宋体" w:hAnsi="宋体"/>
              </w:rPr>
            </w:pPr>
          </w:p>
        </w:tc>
        <w:tc>
          <w:tcPr>
            <w:tcW w:w="709" w:type="dxa"/>
          </w:tcPr>
          <w:p w14:paraId="0E9C872F" w14:textId="77777777" w:rsidR="00FB1494" w:rsidRPr="0023359A" w:rsidRDefault="00FB1494" w:rsidP="00D874C5">
            <w:pPr>
              <w:spacing w:line="360" w:lineRule="auto"/>
              <w:rPr>
                <w:rFonts w:ascii="宋体" w:eastAsia="宋体" w:hAnsi="宋体"/>
              </w:rPr>
            </w:pPr>
          </w:p>
        </w:tc>
        <w:tc>
          <w:tcPr>
            <w:tcW w:w="709" w:type="dxa"/>
          </w:tcPr>
          <w:p w14:paraId="25FABFD0" w14:textId="77777777" w:rsidR="00FB1494" w:rsidRPr="0023359A" w:rsidRDefault="00FB1494" w:rsidP="00D874C5">
            <w:pPr>
              <w:spacing w:line="360" w:lineRule="auto"/>
              <w:rPr>
                <w:rFonts w:ascii="宋体" w:eastAsia="宋体" w:hAnsi="宋体"/>
              </w:rPr>
            </w:pPr>
          </w:p>
        </w:tc>
        <w:tc>
          <w:tcPr>
            <w:tcW w:w="2297" w:type="dxa"/>
          </w:tcPr>
          <w:p w14:paraId="0FFF98FF" w14:textId="77777777" w:rsidR="00FB1494" w:rsidRPr="0023359A" w:rsidRDefault="00FB1494" w:rsidP="00D874C5">
            <w:pPr>
              <w:spacing w:line="360" w:lineRule="auto"/>
              <w:rPr>
                <w:rFonts w:ascii="宋体" w:eastAsia="宋体" w:hAnsi="宋体"/>
              </w:rPr>
            </w:pPr>
          </w:p>
        </w:tc>
        <w:tc>
          <w:tcPr>
            <w:tcW w:w="2381" w:type="dxa"/>
          </w:tcPr>
          <w:p w14:paraId="5B9D37FD" w14:textId="77777777" w:rsidR="00FB1494" w:rsidRPr="0023359A" w:rsidRDefault="00FB1494" w:rsidP="00D874C5">
            <w:pPr>
              <w:spacing w:line="360" w:lineRule="auto"/>
              <w:rPr>
                <w:rFonts w:ascii="宋体" w:eastAsia="宋体" w:hAnsi="宋体"/>
              </w:rPr>
            </w:pPr>
          </w:p>
        </w:tc>
        <w:tc>
          <w:tcPr>
            <w:tcW w:w="1071" w:type="dxa"/>
          </w:tcPr>
          <w:p w14:paraId="0460058A" w14:textId="77777777" w:rsidR="00FB1494" w:rsidRPr="0023359A" w:rsidRDefault="00FB1494" w:rsidP="00D874C5">
            <w:pPr>
              <w:spacing w:line="360" w:lineRule="auto"/>
              <w:rPr>
                <w:rFonts w:ascii="宋体" w:eastAsia="宋体" w:hAnsi="宋体"/>
              </w:rPr>
            </w:pPr>
          </w:p>
        </w:tc>
      </w:tr>
      <w:tr w:rsidR="00FB1494" w:rsidRPr="0023359A" w14:paraId="1ECD86A9" w14:textId="72C12172" w:rsidTr="00D4335A">
        <w:tc>
          <w:tcPr>
            <w:tcW w:w="1129" w:type="dxa"/>
          </w:tcPr>
          <w:p w14:paraId="135786B8" w14:textId="77777777" w:rsidR="00FB1494" w:rsidRPr="0023359A" w:rsidRDefault="00FB1494" w:rsidP="00D874C5">
            <w:pPr>
              <w:spacing w:line="360" w:lineRule="auto"/>
              <w:rPr>
                <w:rFonts w:ascii="宋体" w:eastAsia="宋体" w:hAnsi="宋体"/>
              </w:rPr>
            </w:pPr>
          </w:p>
        </w:tc>
        <w:tc>
          <w:tcPr>
            <w:tcW w:w="709" w:type="dxa"/>
          </w:tcPr>
          <w:p w14:paraId="1FD80960" w14:textId="77777777" w:rsidR="00FB1494" w:rsidRPr="0023359A" w:rsidRDefault="00FB1494" w:rsidP="00D874C5">
            <w:pPr>
              <w:spacing w:line="360" w:lineRule="auto"/>
              <w:rPr>
                <w:rFonts w:ascii="宋体" w:eastAsia="宋体" w:hAnsi="宋体"/>
              </w:rPr>
            </w:pPr>
          </w:p>
        </w:tc>
        <w:tc>
          <w:tcPr>
            <w:tcW w:w="709" w:type="dxa"/>
          </w:tcPr>
          <w:p w14:paraId="3DEC7B1F" w14:textId="77777777" w:rsidR="00FB1494" w:rsidRPr="0023359A" w:rsidRDefault="00FB1494" w:rsidP="00D874C5">
            <w:pPr>
              <w:spacing w:line="360" w:lineRule="auto"/>
              <w:rPr>
                <w:rFonts w:ascii="宋体" w:eastAsia="宋体" w:hAnsi="宋体"/>
              </w:rPr>
            </w:pPr>
          </w:p>
        </w:tc>
        <w:tc>
          <w:tcPr>
            <w:tcW w:w="2297" w:type="dxa"/>
          </w:tcPr>
          <w:p w14:paraId="2CBC2A55" w14:textId="77777777" w:rsidR="00FB1494" w:rsidRPr="0023359A" w:rsidRDefault="00FB1494" w:rsidP="00D874C5">
            <w:pPr>
              <w:spacing w:line="360" w:lineRule="auto"/>
              <w:rPr>
                <w:rFonts w:ascii="宋体" w:eastAsia="宋体" w:hAnsi="宋体"/>
              </w:rPr>
            </w:pPr>
          </w:p>
        </w:tc>
        <w:tc>
          <w:tcPr>
            <w:tcW w:w="2381" w:type="dxa"/>
          </w:tcPr>
          <w:p w14:paraId="49B0CDA1" w14:textId="77777777" w:rsidR="00FB1494" w:rsidRPr="0023359A" w:rsidRDefault="00FB1494" w:rsidP="00D874C5">
            <w:pPr>
              <w:spacing w:line="360" w:lineRule="auto"/>
              <w:rPr>
                <w:rFonts w:ascii="宋体" w:eastAsia="宋体" w:hAnsi="宋体"/>
              </w:rPr>
            </w:pPr>
          </w:p>
        </w:tc>
        <w:tc>
          <w:tcPr>
            <w:tcW w:w="1071" w:type="dxa"/>
          </w:tcPr>
          <w:p w14:paraId="762D19F5" w14:textId="77777777" w:rsidR="00FB1494" w:rsidRPr="0023359A" w:rsidRDefault="00FB1494" w:rsidP="00D874C5">
            <w:pPr>
              <w:spacing w:line="360" w:lineRule="auto"/>
              <w:rPr>
                <w:rFonts w:ascii="宋体" w:eastAsia="宋体" w:hAnsi="宋体"/>
              </w:rPr>
            </w:pPr>
          </w:p>
        </w:tc>
      </w:tr>
      <w:tr w:rsidR="00FB1494" w:rsidRPr="0023359A" w14:paraId="7865A3F6" w14:textId="3B49BC79" w:rsidTr="00D4335A">
        <w:tc>
          <w:tcPr>
            <w:tcW w:w="1129" w:type="dxa"/>
          </w:tcPr>
          <w:p w14:paraId="4DB3CDD2" w14:textId="77777777" w:rsidR="00FB1494" w:rsidRPr="0023359A" w:rsidRDefault="00FB1494" w:rsidP="00D874C5">
            <w:pPr>
              <w:spacing w:line="360" w:lineRule="auto"/>
              <w:rPr>
                <w:rFonts w:ascii="宋体" w:eastAsia="宋体" w:hAnsi="宋体"/>
              </w:rPr>
            </w:pPr>
          </w:p>
        </w:tc>
        <w:tc>
          <w:tcPr>
            <w:tcW w:w="709" w:type="dxa"/>
          </w:tcPr>
          <w:p w14:paraId="05EBD59F" w14:textId="77777777" w:rsidR="00FB1494" w:rsidRPr="0023359A" w:rsidRDefault="00FB1494" w:rsidP="00D874C5">
            <w:pPr>
              <w:spacing w:line="360" w:lineRule="auto"/>
              <w:rPr>
                <w:rFonts w:ascii="宋体" w:eastAsia="宋体" w:hAnsi="宋体"/>
              </w:rPr>
            </w:pPr>
          </w:p>
        </w:tc>
        <w:tc>
          <w:tcPr>
            <w:tcW w:w="709" w:type="dxa"/>
          </w:tcPr>
          <w:p w14:paraId="436EF08E" w14:textId="77777777" w:rsidR="00FB1494" w:rsidRPr="0023359A" w:rsidRDefault="00FB1494" w:rsidP="00D874C5">
            <w:pPr>
              <w:spacing w:line="360" w:lineRule="auto"/>
              <w:rPr>
                <w:rFonts w:ascii="宋体" w:eastAsia="宋体" w:hAnsi="宋体"/>
              </w:rPr>
            </w:pPr>
          </w:p>
        </w:tc>
        <w:tc>
          <w:tcPr>
            <w:tcW w:w="2297" w:type="dxa"/>
          </w:tcPr>
          <w:p w14:paraId="0125334E" w14:textId="77777777" w:rsidR="00FB1494" w:rsidRPr="0023359A" w:rsidRDefault="00FB1494" w:rsidP="00D874C5">
            <w:pPr>
              <w:spacing w:line="360" w:lineRule="auto"/>
              <w:rPr>
                <w:rFonts w:ascii="宋体" w:eastAsia="宋体" w:hAnsi="宋体"/>
              </w:rPr>
            </w:pPr>
          </w:p>
        </w:tc>
        <w:tc>
          <w:tcPr>
            <w:tcW w:w="2381" w:type="dxa"/>
          </w:tcPr>
          <w:p w14:paraId="0B2DD589" w14:textId="77777777" w:rsidR="00FB1494" w:rsidRPr="0023359A" w:rsidRDefault="00FB1494" w:rsidP="00D874C5">
            <w:pPr>
              <w:spacing w:line="360" w:lineRule="auto"/>
              <w:rPr>
                <w:rFonts w:ascii="宋体" w:eastAsia="宋体" w:hAnsi="宋体"/>
              </w:rPr>
            </w:pPr>
          </w:p>
        </w:tc>
        <w:tc>
          <w:tcPr>
            <w:tcW w:w="1071" w:type="dxa"/>
          </w:tcPr>
          <w:p w14:paraId="16D03A29" w14:textId="77777777" w:rsidR="00FB1494" w:rsidRPr="0023359A" w:rsidRDefault="00FB1494" w:rsidP="00D874C5">
            <w:pPr>
              <w:spacing w:line="360" w:lineRule="auto"/>
              <w:rPr>
                <w:rFonts w:ascii="宋体" w:eastAsia="宋体" w:hAnsi="宋体"/>
              </w:rPr>
            </w:pPr>
          </w:p>
        </w:tc>
      </w:tr>
    </w:tbl>
    <w:p w14:paraId="12DF02F2" w14:textId="07379DDD" w:rsidR="0023359A" w:rsidRPr="0023359A" w:rsidRDefault="0023359A" w:rsidP="00D874C5">
      <w:pPr>
        <w:spacing w:line="360" w:lineRule="auto"/>
        <w:rPr>
          <w:rFonts w:ascii="宋体" w:eastAsia="宋体" w:hAnsi="宋体"/>
        </w:rPr>
        <w:sectPr w:rsidR="0023359A" w:rsidRPr="0023359A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bookmarkEnd w:id="2"/>
    <w:p w14:paraId="4AF206ED" w14:textId="77777777" w:rsidR="000F27CD" w:rsidRDefault="00B31D50" w:rsidP="00446128">
      <w:pPr>
        <w:spacing w:line="360" w:lineRule="auto"/>
        <w:rPr>
          <w:b/>
          <w:bCs/>
        </w:rPr>
      </w:pPr>
      <w:r w:rsidRPr="00446128">
        <w:rPr>
          <w:rFonts w:hint="eastAsia"/>
          <w:b/>
          <w:bCs/>
        </w:rPr>
        <w:lastRenderedPageBreak/>
        <w:t>附件5：</w:t>
      </w:r>
    </w:p>
    <w:bookmarkStart w:id="3" w:name="_Hlk46905642"/>
    <w:p w14:paraId="1DF76944" w14:textId="77777777" w:rsidR="000F27CD" w:rsidRDefault="000F27CD" w:rsidP="000F27CD">
      <w:pPr>
        <w:rPr>
          <w:rFonts w:ascii="Times New Roman" w:hAnsi="Times New Roman" w:cs="Times New Roman"/>
        </w:rPr>
      </w:pPr>
      <w:r w:rsidRPr="002A6AE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BE02D49" wp14:editId="22361C64">
                <wp:simplePos x="0" y="0"/>
                <wp:positionH relativeFrom="column">
                  <wp:posOffset>339811</wp:posOffset>
                </wp:positionH>
                <wp:positionV relativeFrom="paragraph">
                  <wp:posOffset>156519</wp:posOffset>
                </wp:positionV>
                <wp:extent cx="716692" cy="0"/>
                <wp:effectExtent l="0" t="0" r="0" b="0"/>
                <wp:wrapNone/>
                <wp:docPr id="17" name="直接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6692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0C622D" id="直接连接符 17" o:spid="_x0000_s1026" style="position:absolute;left:0;text-align:lef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.75pt,12.3pt" to="83.2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" strokecolor="black [3213]" strokeweight=".5pt">
                <v:stroke joinstyle="miter"/>
              </v:line>
            </w:pict>
          </mc:Fallback>
        </mc:AlternateContent>
      </w:r>
      <w:r w:rsidRPr="002A6AE1">
        <w:rPr>
          <w:rFonts w:ascii="Times New Roman" w:hAnsi="Times New Roman" w:cs="Times New Roman"/>
        </w:rPr>
        <w:t>序号：</w:t>
      </w:r>
    </w:p>
    <w:p w14:paraId="378E27FA" w14:textId="77777777" w:rsidR="000F27CD" w:rsidRDefault="000F27CD" w:rsidP="000F27CD">
      <w:pPr>
        <w:rPr>
          <w:rFonts w:ascii="Times New Roman" w:hAnsi="Times New Roman" w:cs="Times New Roman"/>
        </w:rPr>
      </w:pPr>
    </w:p>
    <w:p w14:paraId="63A0663A" w14:textId="77777777" w:rsidR="000F27CD" w:rsidRPr="002A6AE1" w:rsidRDefault="000F27CD" w:rsidP="000F27CD">
      <w:pPr>
        <w:rPr>
          <w:rFonts w:ascii="Times New Roman" w:hAnsi="Times New Roman" w:cs="Times New Roman"/>
        </w:rPr>
      </w:pPr>
    </w:p>
    <w:p w14:paraId="1B7EB90E" w14:textId="77777777" w:rsidR="000F27CD" w:rsidRDefault="000F27CD" w:rsidP="000F27CD">
      <w:pPr>
        <w:rPr>
          <w:rFonts w:ascii="Times New Roman" w:hAnsi="Times New Roman" w:cs="Times New Roman"/>
        </w:rPr>
      </w:pPr>
      <w:r w:rsidRPr="002A6AE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0EBFE20" wp14:editId="4880C447">
                <wp:simplePos x="0" y="0"/>
                <wp:positionH relativeFrom="column">
                  <wp:posOffset>1818417</wp:posOffset>
                </wp:positionH>
                <wp:positionV relativeFrom="paragraph">
                  <wp:posOffset>143613</wp:posOffset>
                </wp:positionV>
                <wp:extent cx="716692" cy="0"/>
                <wp:effectExtent l="0" t="0" r="0" b="0"/>
                <wp:wrapNone/>
                <wp:docPr id="18" name="直接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6692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23C2EF" id="直接连接符 18" o:spid="_x0000_s1026" style="position:absolute;left:0;text-align:lef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3.2pt,11.3pt" to="199.65pt,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" strokecolor="black [3213]" strokeweight=".5pt">
                <v:stroke joinstyle="miter"/>
              </v:line>
            </w:pict>
          </mc:Fallback>
        </mc:AlternateContent>
      </w:r>
      <w:r w:rsidRPr="002A6AE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EF6A98B" wp14:editId="27D2F37E">
                <wp:simplePos x="0" y="0"/>
                <wp:positionH relativeFrom="column">
                  <wp:posOffset>343587</wp:posOffset>
                </wp:positionH>
                <wp:positionV relativeFrom="paragraph">
                  <wp:posOffset>142875</wp:posOffset>
                </wp:positionV>
                <wp:extent cx="716692" cy="0"/>
                <wp:effectExtent l="0" t="0" r="0" b="0"/>
                <wp:wrapNone/>
                <wp:docPr id="19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6692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AD5017" id="直接连接符 19" o:spid="_x0000_s1026" style="position:absolute;left:0;text-align:lef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.05pt,11.25pt" to="83.5pt,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" strokecolor="black [3213]" strokeweight=".5pt">
                <v:stroke joinstyle="miter"/>
              </v:line>
            </w:pict>
          </mc:Fallback>
        </mc:AlternateContent>
      </w:r>
      <w:r w:rsidRPr="002A6AE1">
        <w:rPr>
          <w:rFonts w:ascii="Times New Roman" w:hAnsi="Times New Roman" w:cs="Times New Roman"/>
        </w:rPr>
        <w:t>姓名：</w:t>
      </w:r>
      <w:r w:rsidRPr="002A6AE1">
        <w:rPr>
          <w:rFonts w:ascii="Times New Roman" w:hAnsi="Times New Roman" w:cs="Times New Roman"/>
        </w:rPr>
        <w:t xml:space="preserve">                </w:t>
      </w:r>
      <w:r w:rsidRPr="002A6AE1">
        <w:rPr>
          <w:rFonts w:ascii="Times New Roman" w:hAnsi="Times New Roman" w:cs="Times New Roman"/>
        </w:rPr>
        <w:t>日期：</w:t>
      </w:r>
    </w:p>
    <w:p w14:paraId="678E1CD5" w14:textId="77777777" w:rsidR="000F27CD" w:rsidRDefault="000F27CD" w:rsidP="000F27CD">
      <w:pPr>
        <w:rPr>
          <w:rFonts w:ascii="Times New Roman" w:hAnsi="Times New Roman" w:cs="Times New Roman"/>
        </w:rPr>
      </w:pPr>
    </w:p>
    <w:p w14:paraId="51F513E9" w14:textId="77777777" w:rsidR="000F27CD" w:rsidRPr="002A6AE1" w:rsidRDefault="000F27CD" w:rsidP="000F27CD">
      <w:pPr>
        <w:rPr>
          <w:rFonts w:ascii="Times New Roman" w:hAnsi="Times New Roman" w:cs="Times New Roman"/>
        </w:rPr>
      </w:pPr>
    </w:p>
    <w:p w14:paraId="4209A723" w14:textId="77777777" w:rsidR="000F27CD" w:rsidRPr="002A6AE1" w:rsidRDefault="000F27CD" w:rsidP="000F27CD">
      <w:pPr>
        <w:rPr>
          <w:rFonts w:ascii="Times New Roman" w:hAnsi="Times New Roman" w:cs="Times New Roman"/>
        </w:rPr>
      </w:pPr>
      <w:r w:rsidRPr="002A6AE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2D3F2E0" wp14:editId="78196DDD">
                <wp:simplePos x="0" y="0"/>
                <wp:positionH relativeFrom="column">
                  <wp:posOffset>1818314</wp:posOffset>
                </wp:positionH>
                <wp:positionV relativeFrom="paragraph">
                  <wp:posOffset>151010</wp:posOffset>
                </wp:positionV>
                <wp:extent cx="716692" cy="0"/>
                <wp:effectExtent l="0" t="0" r="0" b="0"/>
                <wp:wrapNone/>
                <wp:docPr id="20" name="直接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6692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B283C3" id="直接连接符 20" o:spid="_x0000_s1026" style="position:absolute;left:0;text-align:lef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3.15pt,11.9pt" to="199.6pt,1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" strokecolor="black [3213]" strokeweight=".5pt">
                <v:stroke joinstyle="miter"/>
              </v:line>
            </w:pict>
          </mc:Fallback>
        </mc:AlternateContent>
      </w:r>
      <w:r w:rsidRPr="002A6AE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298A61C" wp14:editId="35292629">
                <wp:simplePos x="0" y="0"/>
                <wp:positionH relativeFrom="column">
                  <wp:posOffset>343844</wp:posOffset>
                </wp:positionH>
                <wp:positionV relativeFrom="paragraph">
                  <wp:posOffset>151010</wp:posOffset>
                </wp:positionV>
                <wp:extent cx="716692" cy="0"/>
                <wp:effectExtent l="0" t="0" r="0" b="0"/>
                <wp:wrapNone/>
                <wp:docPr id="21" name="直接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6692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7DAA25" id="直接连接符 21" o:spid="_x0000_s1026" style="position:absolute;left:0;text-align:lef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.05pt,11.9pt" to="83.5pt,1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" strokecolor="black [3213]" strokeweight=".5pt">
                <v:stroke joinstyle="miter"/>
              </v:line>
            </w:pict>
          </mc:Fallback>
        </mc:AlternateContent>
      </w:r>
      <w:r w:rsidRPr="002A6AE1">
        <w:rPr>
          <w:rFonts w:ascii="Times New Roman" w:hAnsi="Times New Roman" w:cs="Times New Roman"/>
        </w:rPr>
        <w:t>性别：</w:t>
      </w:r>
      <w:r w:rsidRPr="002A6AE1">
        <w:rPr>
          <w:rFonts w:ascii="Times New Roman" w:hAnsi="Times New Roman" w:cs="Times New Roman"/>
        </w:rPr>
        <w:t xml:space="preserve">                </w:t>
      </w:r>
      <w:r w:rsidRPr="002A6AE1">
        <w:rPr>
          <w:rFonts w:ascii="Times New Roman" w:hAnsi="Times New Roman" w:cs="Times New Roman"/>
        </w:rPr>
        <w:t>年龄：</w:t>
      </w:r>
    </w:p>
    <w:p w14:paraId="7DE147C8" w14:textId="77777777" w:rsidR="00010B1A" w:rsidRPr="002A6AE1" w:rsidRDefault="00010B1A" w:rsidP="006331DE">
      <w:pPr>
        <w:spacing w:line="360" w:lineRule="auto"/>
        <w:rPr>
          <w:rFonts w:ascii="Times New Roman" w:hAnsi="Times New Roman" w:cs="Times New Roman"/>
        </w:rPr>
      </w:pPr>
    </w:p>
    <w:p w14:paraId="7ED1FE65" w14:textId="0032F2FB" w:rsidR="000F27CD" w:rsidRDefault="000F27CD" w:rsidP="006331DE">
      <w:pPr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你面前有</w:t>
      </w:r>
      <w:r>
        <w:rPr>
          <w:rFonts w:ascii="Times New Roman" w:hAnsi="Times New Roman" w:cs="Times New Roman" w:hint="eastAsia"/>
        </w:rPr>
        <w:t>8</w:t>
      </w:r>
      <w:r>
        <w:rPr>
          <w:rFonts w:ascii="Times New Roman" w:hAnsi="Times New Roman" w:cs="Times New Roman" w:hint="eastAsia"/>
        </w:rPr>
        <w:t>组样品，请分别品尝每组样品，</w:t>
      </w:r>
      <w:r w:rsidRPr="002A6AE1">
        <w:rPr>
          <w:rFonts w:ascii="Times New Roman" w:hAnsi="Times New Roman" w:cs="Times New Roman"/>
        </w:rPr>
        <w:t>按照从左到右的顺序品尝，有两杯一样的，一杯不同的样品。请选出不同的那一个样品。</w:t>
      </w:r>
    </w:p>
    <w:p w14:paraId="59195509" w14:textId="45DD72CF" w:rsidR="000F27CD" w:rsidRDefault="000F27CD" w:rsidP="006331DE">
      <w:pPr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请勿吞咽样品，每组之间请用清水漱口。</w:t>
      </w:r>
    </w:p>
    <w:p w14:paraId="5B8A5A1F" w14:textId="65B038D1" w:rsidR="006331DE" w:rsidRDefault="006331DE" w:rsidP="006331DE">
      <w:pPr>
        <w:spacing w:line="360" w:lineRule="auto"/>
        <w:rPr>
          <w:rFonts w:ascii="Times New Roman" w:hAnsi="Times New Roman" w:cs="Times New Roman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41"/>
        <w:gridCol w:w="1848"/>
        <w:gridCol w:w="1488"/>
        <w:gridCol w:w="1488"/>
        <w:gridCol w:w="1520"/>
        <w:gridCol w:w="1111"/>
      </w:tblGrid>
      <w:tr w:rsidR="00845CDC" w14:paraId="0FAA10F2" w14:textId="77777777" w:rsidTr="0052622C">
        <w:tc>
          <w:tcPr>
            <w:tcW w:w="841" w:type="dxa"/>
            <w:vMerge w:val="restart"/>
          </w:tcPr>
          <w:p w14:paraId="10575F1B" w14:textId="2967CC0F" w:rsidR="00845CDC" w:rsidRDefault="00845CDC" w:rsidP="006331D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组别</w:t>
            </w:r>
          </w:p>
        </w:tc>
        <w:tc>
          <w:tcPr>
            <w:tcW w:w="1848" w:type="dxa"/>
            <w:vMerge w:val="restart"/>
          </w:tcPr>
          <w:p w14:paraId="02E83A7F" w14:textId="37013804" w:rsidR="00845CDC" w:rsidRDefault="00845CDC" w:rsidP="006331D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三个样品的编号</w:t>
            </w:r>
          </w:p>
        </w:tc>
        <w:tc>
          <w:tcPr>
            <w:tcW w:w="2976" w:type="dxa"/>
            <w:gridSpan w:val="2"/>
          </w:tcPr>
          <w:p w14:paraId="4AD2C333" w14:textId="5327F9E5" w:rsidR="00845CDC" w:rsidRDefault="00845CDC" w:rsidP="006331D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是否感受到三个样品的不同</w:t>
            </w:r>
          </w:p>
        </w:tc>
        <w:tc>
          <w:tcPr>
            <w:tcW w:w="1520" w:type="dxa"/>
            <w:vMerge w:val="restart"/>
          </w:tcPr>
          <w:p w14:paraId="2218C9A5" w14:textId="4F5D56AB" w:rsidR="00845CDC" w:rsidRDefault="00845CDC" w:rsidP="006331D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不同的样品</w:t>
            </w:r>
          </w:p>
        </w:tc>
        <w:tc>
          <w:tcPr>
            <w:tcW w:w="1111" w:type="dxa"/>
            <w:vMerge w:val="restart"/>
          </w:tcPr>
          <w:p w14:paraId="2BFC7891" w14:textId="628586F0" w:rsidR="00845CDC" w:rsidRDefault="00845CDC" w:rsidP="006331D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意见</w:t>
            </w:r>
          </w:p>
        </w:tc>
      </w:tr>
      <w:tr w:rsidR="00845CDC" w14:paraId="39403823" w14:textId="77777777" w:rsidTr="00655454">
        <w:tc>
          <w:tcPr>
            <w:tcW w:w="841" w:type="dxa"/>
            <w:vMerge/>
          </w:tcPr>
          <w:p w14:paraId="62B76FF8" w14:textId="77777777" w:rsidR="00845CDC" w:rsidRDefault="00845CDC" w:rsidP="006331D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8" w:type="dxa"/>
            <w:vMerge/>
          </w:tcPr>
          <w:p w14:paraId="324F57FC" w14:textId="77777777" w:rsidR="00845CDC" w:rsidRDefault="00845CDC" w:rsidP="006331D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88" w:type="dxa"/>
          </w:tcPr>
          <w:p w14:paraId="604F98E9" w14:textId="6AA3BE1D" w:rsidR="00845CDC" w:rsidRDefault="00845CDC" w:rsidP="006331D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是</w:t>
            </w:r>
          </w:p>
        </w:tc>
        <w:tc>
          <w:tcPr>
            <w:tcW w:w="1488" w:type="dxa"/>
          </w:tcPr>
          <w:p w14:paraId="28EF1EB0" w14:textId="1620DDE2" w:rsidR="00845CDC" w:rsidRDefault="00845CDC" w:rsidP="006331D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否</w:t>
            </w:r>
          </w:p>
        </w:tc>
        <w:tc>
          <w:tcPr>
            <w:tcW w:w="1520" w:type="dxa"/>
            <w:vMerge/>
          </w:tcPr>
          <w:p w14:paraId="78790BFE" w14:textId="77777777" w:rsidR="00845CDC" w:rsidRDefault="00845CDC" w:rsidP="006331D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11" w:type="dxa"/>
            <w:vMerge/>
          </w:tcPr>
          <w:p w14:paraId="56CE091B" w14:textId="77777777" w:rsidR="00845CDC" w:rsidRDefault="00845CDC" w:rsidP="006331D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845CDC" w14:paraId="094FEDA4" w14:textId="77777777" w:rsidTr="0070063C">
        <w:tc>
          <w:tcPr>
            <w:tcW w:w="841" w:type="dxa"/>
          </w:tcPr>
          <w:p w14:paraId="0A58C538" w14:textId="37967E94" w:rsidR="00845CDC" w:rsidRDefault="00845CDC" w:rsidP="006331D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1848" w:type="dxa"/>
          </w:tcPr>
          <w:p w14:paraId="0A92BCC1" w14:textId="77777777" w:rsidR="00845CDC" w:rsidRDefault="00845CDC" w:rsidP="006331D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88" w:type="dxa"/>
          </w:tcPr>
          <w:p w14:paraId="77E0ADC8" w14:textId="77777777" w:rsidR="00845CDC" w:rsidRDefault="00845CDC" w:rsidP="006331D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88" w:type="dxa"/>
          </w:tcPr>
          <w:p w14:paraId="52E3A69F" w14:textId="4F39CFAB" w:rsidR="00845CDC" w:rsidRDefault="00845CDC" w:rsidP="006331D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20" w:type="dxa"/>
          </w:tcPr>
          <w:p w14:paraId="3A5FEF90" w14:textId="129756A5" w:rsidR="00845CDC" w:rsidRDefault="00845CDC" w:rsidP="006331D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11" w:type="dxa"/>
          </w:tcPr>
          <w:p w14:paraId="0D762AAD" w14:textId="77777777" w:rsidR="00845CDC" w:rsidRDefault="00845CDC" w:rsidP="006331D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845CDC" w14:paraId="4240E6B8" w14:textId="77777777" w:rsidTr="00BC4547">
        <w:tc>
          <w:tcPr>
            <w:tcW w:w="841" w:type="dxa"/>
          </w:tcPr>
          <w:p w14:paraId="5A5C684B" w14:textId="2382C1FE" w:rsidR="00845CDC" w:rsidRDefault="00845CDC" w:rsidP="006331D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</w:p>
        </w:tc>
        <w:tc>
          <w:tcPr>
            <w:tcW w:w="1848" w:type="dxa"/>
          </w:tcPr>
          <w:p w14:paraId="2619FC89" w14:textId="77777777" w:rsidR="00845CDC" w:rsidRDefault="00845CDC" w:rsidP="006331D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88" w:type="dxa"/>
          </w:tcPr>
          <w:p w14:paraId="77FD785E" w14:textId="77777777" w:rsidR="00845CDC" w:rsidRDefault="00845CDC" w:rsidP="006331D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88" w:type="dxa"/>
          </w:tcPr>
          <w:p w14:paraId="6A5EA9E1" w14:textId="7E009913" w:rsidR="00845CDC" w:rsidRDefault="00845CDC" w:rsidP="006331D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20" w:type="dxa"/>
          </w:tcPr>
          <w:p w14:paraId="4DF9CDD7" w14:textId="027C01D3" w:rsidR="00845CDC" w:rsidRDefault="00845CDC" w:rsidP="006331D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11" w:type="dxa"/>
          </w:tcPr>
          <w:p w14:paraId="035A822F" w14:textId="77777777" w:rsidR="00845CDC" w:rsidRDefault="00845CDC" w:rsidP="006331D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845CDC" w14:paraId="57D3278C" w14:textId="77777777" w:rsidTr="003F60C0">
        <w:tc>
          <w:tcPr>
            <w:tcW w:w="841" w:type="dxa"/>
          </w:tcPr>
          <w:p w14:paraId="4EDFE9AC" w14:textId="6A58F906" w:rsidR="00845CDC" w:rsidRDefault="00845CDC" w:rsidP="006331D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</w:t>
            </w:r>
          </w:p>
        </w:tc>
        <w:tc>
          <w:tcPr>
            <w:tcW w:w="1848" w:type="dxa"/>
          </w:tcPr>
          <w:p w14:paraId="7F145A99" w14:textId="77777777" w:rsidR="00845CDC" w:rsidRDefault="00845CDC" w:rsidP="006331D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88" w:type="dxa"/>
          </w:tcPr>
          <w:p w14:paraId="69CE4548" w14:textId="77777777" w:rsidR="00845CDC" w:rsidRDefault="00845CDC" w:rsidP="006331D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88" w:type="dxa"/>
          </w:tcPr>
          <w:p w14:paraId="68D58D70" w14:textId="0336D677" w:rsidR="00845CDC" w:rsidRDefault="00845CDC" w:rsidP="006331D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20" w:type="dxa"/>
          </w:tcPr>
          <w:p w14:paraId="4AE4AE18" w14:textId="4CA81FB7" w:rsidR="00845CDC" w:rsidRDefault="00845CDC" w:rsidP="006331D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11" w:type="dxa"/>
          </w:tcPr>
          <w:p w14:paraId="41F7BB24" w14:textId="77777777" w:rsidR="00845CDC" w:rsidRDefault="00845CDC" w:rsidP="006331D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845CDC" w14:paraId="185EB464" w14:textId="77777777" w:rsidTr="006969CF">
        <w:tc>
          <w:tcPr>
            <w:tcW w:w="841" w:type="dxa"/>
          </w:tcPr>
          <w:p w14:paraId="5AA10D09" w14:textId="72564D84" w:rsidR="00845CDC" w:rsidRDefault="00845CDC" w:rsidP="006331D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4</w:t>
            </w:r>
          </w:p>
        </w:tc>
        <w:tc>
          <w:tcPr>
            <w:tcW w:w="1848" w:type="dxa"/>
          </w:tcPr>
          <w:p w14:paraId="6F7DF0AD" w14:textId="77777777" w:rsidR="00845CDC" w:rsidRDefault="00845CDC" w:rsidP="006331D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88" w:type="dxa"/>
          </w:tcPr>
          <w:p w14:paraId="62CC0344" w14:textId="77777777" w:rsidR="00845CDC" w:rsidRDefault="00845CDC" w:rsidP="006331D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88" w:type="dxa"/>
          </w:tcPr>
          <w:p w14:paraId="0B2DA83F" w14:textId="66338D99" w:rsidR="00845CDC" w:rsidRDefault="00845CDC" w:rsidP="006331D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20" w:type="dxa"/>
          </w:tcPr>
          <w:p w14:paraId="4D8717F4" w14:textId="639FF959" w:rsidR="00845CDC" w:rsidRDefault="00845CDC" w:rsidP="006331D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11" w:type="dxa"/>
          </w:tcPr>
          <w:p w14:paraId="52AED643" w14:textId="77777777" w:rsidR="00845CDC" w:rsidRDefault="00845CDC" w:rsidP="006331D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845CDC" w14:paraId="0E6763DC" w14:textId="77777777" w:rsidTr="00D53C6B">
        <w:tc>
          <w:tcPr>
            <w:tcW w:w="841" w:type="dxa"/>
          </w:tcPr>
          <w:p w14:paraId="043B10F6" w14:textId="73E8C832" w:rsidR="00845CDC" w:rsidRDefault="00845CDC" w:rsidP="006331D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5</w:t>
            </w:r>
          </w:p>
        </w:tc>
        <w:tc>
          <w:tcPr>
            <w:tcW w:w="1848" w:type="dxa"/>
          </w:tcPr>
          <w:p w14:paraId="69065C6C" w14:textId="77777777" w:rsidR="00845CDC" w:rsidRDefault="00845CDC" w:rsidP="006331D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88" w:type="dxa"/>
          </w:tcPr>
          <w:p w14:paraId="1F4758AA" w14:textId="77777777" w:rsidR="00845CDC" w:rsidRDefault="00845CDC" w:rsidP="006331D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88" w:type="dxa"/>
          </w:tcPr>
          <w:p w14:paraId="10B7ADF1" w14:textId="191D9770" w:rsidR="00845CDC" w:rsidRDefault="00845CDC" w:rsidP="006331D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20" w:type="dxa"/>
          </w:tcPr>
          <w:p w14:paraId="341477C6" w14:textId="719C355A" w:rsidR="00845CDC" w:rsidRDefault="00845CDC" w:rsidP="006331D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11" w:type="dxa"/>
          </w:tcPr>
          <w:p w14:paraId="1043A6EC" w14:textId="77777777" w:rsidR="00845CDC" w:rsidRDefault="00845CDC" w:rsidP="006331D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845CDC" w14:paraId="1272F633" w14:textId="77777777" w:rsidTr="003E4C74">
        <w:tc>
          <w:tcPr>
            <w:tcW w:w="841" w:type="dxa"/>
          </w:tcPr>
          <w:p w14:paraId="2F6EA446" w14:textId="4455211F" w:rsidR="00845CDC" w:rsidRDefault="00845CDC" w:rsidP="006331D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6</w:t>
            </w:r>
          </w:p>
        </w:tc>
        <w:tc>
          <w:tcPr>
            <w:tcW w:w="1848" w:type="dxa"/>
          </w:tcPr>
          <w:p w14:paraId="42A0D17E" w14:textId="77777777" w:rsidR="00845CDC" w:rsidRDefault="00845CDC" w:rsidP="006331D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88" w:type="dxa"/>
          </w:tcPr>
          <w:p w14:paraId="0F0DAE71" w14:textId="77777777" w:rsidR="00845CDC" w:rsidRDefault="00845CDC" w:rsidP="006331D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88" w:type="dxa"/>
          </w:tcPr>
          <w:p w14:paraId="0955197E" w14:textId="46F3B904" w:rsidR="00845CDC" w:rsidRDefault="00845CDC" w:rsidP="006331D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20" w:type="dxa"/>
          </w:tcPr>
          <w:p w14:paraId="2E91B43A" w14:textId="7198ADEC" w:rsidR="00845CDC" w:rsidRDefault="00845CDC" w:rsidP="006331D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11" w:type="dxa"/>
          </w:tcPr>
          <w:p w14:paraId="26BBECAA" w14:textId="77777777" w:rsidR="00845CDC" w:rsidRDefault="00845CDC" w:rsidP="006331D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845CDC" w14:paraId="04E9285F" w14:textId="77777777" w:rsidTr="002E3F95">
        <w:tc>
          <w:tcPr>
            <w:tcW w:w="841" w:type="dxa"/>
          </w:tcPr>
          <w:p w14:paraId="5F5BBE18" w14:textId="10E47EF4" w:rsidR="00845CDC" w:rsidRDefault="00845CDC" w:rsidP="006331D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7</w:t>
            </w:r>
          </w:p>
        </w:tc>
        <w:tc>
          <w:tcPr>
            <w:tcW w:w="1848" w:type="dxa"/>
          </w:tcPr>
          <w:p w14:paraId="5D988811" w14:textId="77777777" w:rsidR="00845CDC" w:rsidRDefault="00845CDC" w:rsidP="006331D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88" w:type="dxa"/>
          </w:tcPr>
          <w:p w14:paraId="5C81F43C" w14:textId="77777777" w:rsidR="00845CDC" w:rsidRDefault="00845CDC" w:rsidP="006331D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88" w:type="dxa"/>
          </w:tcPr>
          <w:p w14:paraId="76491005" w14:textId="735344C3" w:rsidR="00845CDC" w:rsidRDefault="00845CDC" w:rsidP="006331D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20" w:type="dxa"/>
          </w:tcPr>
          <w:p w14:paraId="3FA8DCDA" w14:textId="20BFB9D6" w:rsidR="00845CDC" w:rsidRDefault="00845CDC" w:rsidP="006331D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11" w:type="dxa"/>
          </w:tcPr>
          <w:p w14:paraId="4C2D6785" w14:textId="77777777" w:rsidR="00845CDC" w:rsidRDefault="00845CDC" w:rsidP="006331D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845CDC" w14:paraId="4CC27866" w14:textId="77777777" w:rsidTr="00DC1B43">
        <w:tc>
          <w:tcPr>
            <w:tcW w:w="841" w:type="dxa"/>
          </w:tcPr>
          <w:p w14:paraId="7FBE69D3" w14:textId="28E6FE34" w:rsidR="00845CDC" w:rsidRDefault="00845CDC" w:rsidP="006331D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8</w:t>
            </w:r>
          </w:p>
        </w:tc>
        <w:tc>
          <w:tcPr>
            <w:tcW w:w="1848" w:type="dxa"/>
          </w:tcPr>
          <w:p w14:paraId="46EEAF06" w14:textId="77777777" w:rsidR="00845CDC" w:rsidRDefault="00845CDC" w:rsidP="006331D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88" w:type="dxa"/>
          </w:tcPr>
          <w:p w14:paraId="0816B954" w14:textId="77777777" w:rsidR="00845CDC" w:rsidRDefault="00845CDC" w:rsidP="006331D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88" w:type="dxa"/>
          </w:tcPr>
          <w:p w14:paraId="37AEB91A" w14:textId="02E436CB" w:rsidR="00845CDC" w:rsidRDefault="00845CDC" w:rsidP="006331D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20" w:type="dxa"/>
          </w:tcPr>
          <w:p w14:paraId="4DBD5E42" w14:textId="6BF88261" w:rsidR="00845CDC" w:rsidRDefault="00845CDC" w:rsidP="006331D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11" w:type="dxa"/>
          </w:tcPr>
          <w:p w14:paraId="74D5E516" w14:textId="77777777" w:rsidR="00845CDC" w:rsidRDefault="00845CDC" w:rsidP="006331D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348096CC" w14:textId="4F3EBC22" w:rsidR="006331DE" w:rsidRDefault="006331DE" w:rsidP="006331DE">
      <w:pPr>
        <w:rPr>
          <w:rFonts w:ascii="Times New Roman" w:hAnsi="Times New Roman" w:cs="Times New Roman"/>
        </w:rPr>
      </w:pPr>
    </w:p>
    <w:p w14:paraId="34C43C65" w14:textId="674DB293" w:rsidR="00845CDC" w:rsidRDefault="00845CDC" w:rsidP="006331DE">
      <w:pPr>
        <w:rPr>
          <w:rFonts w:ascii="Times New Roman" w:hAnsi="Times New Roman" w:cs="Times New Roman"/>
        </w:rPr>
      </w:pPr>
    </w:p>
    <w:p w14:paraId="2AC8A0F9" w14:textId="77777777" w:rsidR="00845CDC" w:rsidRDefault="00845CDC" w:rsidP="006331DE">
      <w:pPr>
        <w:rPr>
          <w:rFonts w:ascii="Times New Roman" w:hAnsi="Times New Roman" w:cs="Times New Roman"/>
        </w:rPr>
      </w:pPr>
    </w:p>
    <w:p w14:paraId="2847BBE8" w14:textId="65F05020" w:rsidR="000F27CD" w:rsidRPr="000F27CD" w:rsidRDefault="00845CDC" w:rsidP="00446128">
      <w:pPr>
        <w:spacing w:line="360" w:lineRule="auto"/>
        <w:rPr>
          <w:b/>
          <w:bCs/>
        </w:rPr>
      </w:pPr>
      <w:r>
        <w:rPr>
          <w:rFonts w:hint="eastAsia"/>
          <w:b/>
          <w:bCs/>
        </w:rPr>
        <w:t>谢谢大家！</w:t>
      </w:r>
    </w:p>
    <w:p w14:paraId="5D9BC84E" w14:textId="77777777" w:rsidR="00B31D50" w:rsidRDefault="00B31D50"/>
    <w:bookmarkEnd w:id="3"/>
    <w:p w14:paraId="1BBC95EA" w14:textId="251EFC9E" w:rsidR="00845CDC" w:rsidRDefault="00845CDC">
      <w:pPr>
        <w:sectPr w:rsidR="00845CDC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62D11B6" w14:textId="68ABA3EC" w:rsidR="00501C9E" w:rsidRDefault="000516B9">
      <w:r>
        <w:rPr>
          <w:rFonts w:hint="eastAsia"/>
        </w:rPr>
        <w:lastRenderedPageBreak/>
        <w:t>参考文献：</w:t>
      </w:r>
    </w:p>
    <w:p w14:paraId="7899A262" w14:textId="77777777" w:rsidR="003E7C01" w:rsidRPr="003E7C01" w:rsidRDefault="00501C9E" w:rsidP="003E7C01">
      <w:pPr>
        <w:pStyle w:val="EndNoteBibliography"/>
        <w:ind w:left="720" w:hanging="720"/>
        <w:rPr>
          <w:i/>
        </w:rPr>
      </w:pPr>
      <w:r>
        <w:fldChar w:fldCharType="begin"/>
      </w:r>
      <w:r>
        <w:instrText xml:space="preserve"> ADDIN EN.REFLIST </w:instrText>
      </w:r>
      <w:r>
        <w:fldChar w:fldCharType="separate"/>
      </w:r>
      <w:r w:rsidR="003E7C01" w:rsidRPr="003E7C01">
        <w:t>1.</w:t>
      </w:r>
      <w:r w:rsidR="003E7C01" w:rsidRPr="003E7C01">
        <w:tab/>
      </w:r>
      <w:r w:rsidR="003E7C01" w:rsidRPr="003E7C01">
        <w:rPr>
          <w:i/>
        </w:rPr>
        <w:t>GBT 15549-1995 感官分析 方法学 检测和识别气味方面评价员的入门和培训.</w:t>
      </w:r>
    </w:p>
    <w:p w14:paraId="0D1222B4" w14:textId="77777777" w:rsidR="003E7C01" w:rsidRPr="003E7C01" w:rsidRDefault="003E7C01" w:rsidP="003E7C01">
      <w:pPr>
        <w:pStyle w:val="EndNoteBibliography"/>
        <w:ind w:left="720" w:hanging="720"/>
        <w:rPr>
          <w:i/>
        </w:rPr>
      </w:pPr>
      <w:r w:rsidRPr="003E7C01">
        <w:t>2.</w:t>
      </w:r>
      <w:r w:rsidRPr="003E7C01">
        <w:tab/>
      </w:r>
      <w:r w:rsidRPr="003E7C01">
        <w:rPr>
          <w:i/>
        </w:rPr>
        <w:t>GBT 16291.1-2012 感官分析 选拔、培训与管理评价员一般导则 第1部分：优选评价员.</w:t>
      </w:r>
    </w:p>
    <w:p w14:paraId="6342041E" w14:textId="77777777" w:rsidR="003E7C01" w:rsidRPr="003E7C01" w:rsidRDefault="003E7C01" w:rsidP="003E7C01">
      <w:pPr>
        <w:pStyle w:val="EndNoteBibliography"/>
        <w:ind w:left="720" w:hanging="720"/>
      </w:pPr>
      <w:r w:rsidRPr="003E7C01">
        <w:t>3.</w:t>
      </w:r>
      <w:r w:rsidRPr="003E7C01">
        <w:tab/>
        <w:t xml:space="preserve">马杰, </w:t>
      </w:r>
      <w:r w:rsidRPr="003E7C01">
        <w:rPr>
          <w:i/>
        </w:rPr>
        <w:t>琥珀酸二钠呈鲜特性初探.</w:t>
      </w:r>
      <w:r w:rsidRPr="003E7C01">
        <w:t xml:space="preserve"> 2020.</w:t>
      </w:r>
    </w:p>
    <w:p w14:paraId="2CB0D06D" w14:textId="77777777" w:rsidR="003E7C01" w:rsidRPr="003E7C01" w:rsidRDefault="003E7C01" w:rsidP="003E7C01">
      <w:pPr>
        <w:pStyle w:val="EndNoteBibliography"/>
        <w:ind w:left="720" w:hanging="720"/>
      </w:pPr>
      <w:r w:rsidRPr="003E7C01">
        <w:t>4.</w:t>
      </w:r>
      <w:r w:rsidRPr="003E7C01">
        <w:tab/>
        <w:t xml:space="preserve">余多慰 and 朱红阳, </w:t>
      </w:r>
      <w:r w:rsidRPr="003E7C01">
        <w:rPr>
          <w:i/>
        </w:rPr>
        <w:t>苯硫脲与其它物质苦味味觉遗传相关性阈值分析.</w:t>
      </w:r>
      <w:r w:rsidRPr="003E7C01">
        <w:t xml:space="preserve"> 南京师大学报(自然科学版), 1994. </w:t>
      </w:r>
      <w:r w:rsidRPr="003E7C01">
        <w:rPr>
          <w:b/>
        </w:rPr>
        <w:t>17</w:t>
      </w:r>
      <w:r w:rsidRPr="003E7C01">
        <w:t>(1): p. 50-56.</w:t>
      </w:r>
    </w:p>
    <w:p w14:paraId="18CD4C1B" w14:textId="77777777" w:rsidR="003E7C01" w:rsidRPr="003E7C01" w:rsidRDefault="003E7C01" w:rsidP="003E7C01">
      <w:pPr>
        <w:pStyle w:val="EndNoteBibliography"/>
        <w:ind w:left="720" w:hanging="720"/>
        <w:rPr>
          <w:i/>
        </w:rPr>
      </w:pPr>
      <w:r w:rsidRPr="003E7C01">
        <w:t>5.</w:t>
      </w:r>
      <w:r w:rsidRPr="003E7C01">
        <w:tab/>
      </w:r>
      <w:r w:rsidRPr="003E7C01">
        <w:rPr>
          <w:i/>
        </w:rPr>
        <w:t>GBT 12312-2012 感官分析 味觉敏感度的测定方法.</w:t>
      </w:r>
    </w:p>
    <w:p w14:paraId="4DC4D0EE" w14:textId="66FD3A94" w:rsidR="00D84EF8" w:rsidRPr="00A1000B" w:rsidRDefault="00501C9E">
      <w:r>
        <w:fldChar w:fldCharType="end"/>
      </w:r>
    </w:p>
    <w:sectPr w:rsidR="00D84EF8" w:rsidRPr="00A100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7EA582" w14:textId="77777777" w:rsidR="0094589D" w:rsidRDefault="0094589D" w:rsidP="00A1000B">
      <w:r>
        <w:separator/>
      </w:r>
    </w:p>
  </w:endnote>
  <w:endnote w:type="continuationSeparator" w:id="0">
    <w:p w14:paraId="01D56110" w14:textId="77777777" w:rsidR="0094589D" w:rsidRDefault="0094589D" w:rsidP="00A100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89BF73" w14:textId="77777777" w:rsidR="0094589D" w:rsidRDefault="0094589D" w:rsidP="00A1000B">
      <w:r>
        <w:separator/>
      </w:r>
    </w:p>
  </w:footnote>
  <w:footnote w:type="continuationSeparator" w:id="0">
    <w:p w14:paraId="5F0F0369" w14:textId="77777777" w:rsidR="0094589D" w:rsidRDefault="0094589D" w:rsidP="00A100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906A4E"/>
    <w:multiLevelType w:val="hybridMultilevel"/>
    <w:tmpl w:val="104A5D22"/>
    <w:lvl w:ilvl="0" w:tplc="410A6BC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 w15:restartNumberingAfterBreak="0">
    <w:nsid w:val="616B1166"/>
    <w:multiLevelType w:val="multilevel"/>
    <w:tmpl w:val="60DE9C10"/>
    <w:lvl w:ilvl="0">
      <w:start w:val="1"/>
      <w:numFmt w:val="decimal"/>
      <w:lvlText w:val="%1"/>
      <w:lvlJc w:val="left"/>
      <w:pPr>
        <w:ind w:left="444" w:hanging="44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44" w:hanging="444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770D7EAA"/>
    <w:multiLevelType w:val="hybridMultilevel"/>
    <w:tmpl w:val="DE9EE722"/>
    <w:lvl w:ilvl="0" w:tplc="AC805176">
      <w:start w:val="1"/>
      <w:numFmt w:val="decimal"/>
      <w:lvlText w:val="（%1）"/>
      <w:lvlJc w:val="left"/>
      <w:pPr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836111402@qq.com">
    <w15:presenceInfo w15:providerId="Windows Live" w15:userId="41bcdcb9659d370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Numbered&lt;/Style&gt;&lt;LeftDelim&gt;{&lt;/LeftDelim&gt;&lt;RightDelim&gt;}&lt;/RightDelim&gt;&lt;FontName&gt;等线&lt;/FontName&gt;&lt;FontSize&gt;10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0v5e5wxph29vw5er02n59rzswae0w5e0svde&quot;&gt;My EndNote Library&lt;record-ids&gt;&lt;item&gt;15&lt;/item&gt;&lt;item&gt;181&lt;/item&gt;&lt;item&gt;183&lt;/item&gt;&lt;item&gt;184&lt;/item&gt;&lt;item&gt;187&lt;/item&gt;&lt;/record-ids&gt;&lt;/item&gt;&lt;/Libraries&gt;"/>
  </w:docVars>
  <w:rsids>
    <w:rsidRoot w:val="00903F69"/>
    <w:rsid w:val="00010B1A"/>
    <w:rsid w:val="00021B37"/>
    <w:rsid w:val="000516B9"/>
    <w:rsid w:val="00073135"/>
    <w:rsid w:val="000A0958"/>
    <w:rsid w:val="000A22AC"/>
    <w:rsid w:val="000E3455"/>
    <w:rsid w:val="000E727F"/>
    <w:rsid w:val="000F1844"/>
    <w:rsid w:val="000F27CD"/>
    <w:rsid w:val="000F3A61"/>
    <w:rsid w:val="00146AF3"/>
    <w:rsid w:val="00171347"/>
    <w:rsid w:val="00177BC6"/>
    <w:rsid w:val="00177D78"/>
    <w:rsid w:val="001B2818"/>
    <w:rsid w:val="001D2B7A"/>
    <w:rsid w:val="001F444E"/>
    <w:rsid w:val="001F709D"/>
    <w:rsid w:val="00200554"/>
    <w:rsid w:val="0021406E"/>
    <w:rsid w:val="0023359A"/>
    <w:rsid w:val="00261007"/>
    <w:rsid w:val="00261D25"/>
    <w:rsid w:val="00271446"/>
    <w:rsid w:val="0029484F"/>
    <w:rsid w:val="002F0E56"/>
    <w:rsid w:val="0032163F"/>
    <w:rsid w:val="00356BC8"/>
    <w:rsid w:val="003A36D6"/>
    <w:rsid w:val="003E7C01"/>
    <w:rsid w:val="00403F1E"/>
    <w:rsid w:val="0044526F"/>
    <w:rsid w:val="00446128"/>
    <w:rsid w:val="00450952"/>
    <w:rsid w:val="00456288"/>
    <w:rsid w:val="0047228F"/>
    <w:rsid w:val="00473926"/>
    <w:rsid w:val="004B268D"/>
    <w:rsid w:val="004D0CAB"/>
    <w:rsid w:val="004E4DB1"/>
    <w:rsid w:val="00501C9E"/>
    <w:rsid w:val="005F7324"/>
    <w:rsid w:val="00600DF3"/>
    <w:rsid w:val="00603271"/>
    <w:rsid w:val="006331DE"/>
    <w:rsid w:val="006854AA"/>
    <w:rsid w:val="00693F38"/>
    <w:rsid w:val="006D31FF"/>
    <w:rsid w:val="00725D21"/>
    <w:rsid w:val="0074526C"/>
    <w:rsid w:val="007A4123"/>
    <w:rsid w:val="007D41DD"/>
    <w:rsid w:val="007E28EA"/>
    <w:rsid w:val="007F1311"/>
    <w:rsid w:val="008078DE"/>
    <w:rsid w:val="00822044"/>
    <w:rsid w:val="00844875"/>
    <w:rsid w:val="00845CDC"/>
    <w:rsid w:val="008519D8"/>
    <w:rsid w:val="00857402"/>
    <w:rsid w:val="00873922"/>
    <w:rsid w:val="008B7658"/>
    <w:rsid w:val="008E03FC"/>
    <w:rsid w:val="008E21F7"/>
    <w:rsid w:val="008E5C09"/>
    <w:rsid w:val="008F3FBD"/>
    <w:rsid w:val="008F48F9"/>
    <w:rsid w:val="00903F69"/>
    <w:rsid w:val="0094589D"/>
    <w:rsid w:val="009736CE"/>
    <w:rsid w:val="00996155"/>
    <w:rsid w:val="009C6DD4"/>
    <w:rsid w:val="009E4747"/>
    <w:rsid w:val="00A015D5"/>
    <w:rsid w:val="00A04CA2"/>
    <w:rsid w:val="00A05019"/>
    <w:rsid w:val="00A1000B"/>
    <w:rsid w:val="00A50F3E"/>
    <w:rsid w:val="00A77E7B"/>
    <w:rsid w:val="00AA0E78"/>
    <w:rsid w:val="00AF3C38"/>
    <w:rsid w:val="00B31D50"/>
    <w:rsid w:val="00B324CE"/>
    <w:rsid w:val="00B34A46"/>
    <w:rsid w:val="00BA2EFB"/>
    <w:rsid w:val="00BB0B51"/>
    <w:rsid w:val="00BF16C1"/>
    <w:rsid w:val="00C12037"/>
    <w:rsid w:val="00C247FB"/>
    <w:rsid w:val="00C25A90"/>
    <w:rsid w:val="00C34283"/>
    <w:rsid w:val="00C34F01"/>
    <w:rsid w:val="00C42308"/>
    <w:rsid w:val="00C569EB"/>
    <w:rsid w:val="00C97063"/>
    <w:rsid w:val="00CC4726"/>
    <w:rsid w:val="00D20026"/>
    <w:rsid w:val="00D4335A"/>
    <w:rsid w:val="00D63FA5"/>
    <w:rsid w:val="00D64599"/>
    <w:rsid w:val="00D84EF8"/>
    <w:rsid w:val="00D85C89"/>
    <w:rsid w:val="00D874C5"/>
    <w:rsid w:val="00D94BCF"/>
    <w:rsid w:val="00DC1A93"/>
    <w:rsid w:val="00E151B0"/>
    <w:rsid w:val="00E24E8A"/>
    <w:rsid w:val="00EF5E08"/>
    <w:rsid w:val="00F20977"/>
    <w:rsid w:val="00FA0787"/>
    <w:rsid w:val="00FA2918"/>
    <w:rsid w:val="00FA3C2F"/>
    <w:rsid w:val="00FA5B9D"/>
    <w:rsid w:val="00FB1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0625F0"/>
  <w15:chartTrackingRefBased/>
  <w15:docId w15:val="{1ADA265E-682B-4B24-98C3-C273B784F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000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100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1000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100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1000B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A1000B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A1000B"/>
    <w:rPr>
      <w:sz w:val="18"/>
      <w:szCs w:val="18"/>
    </w:rPr>
  </w:style>
  <w:style w:type="paragraph" w:styleId="a9">
    <w:name w:val="List Paragraph"/>
    <w:basedOn w:val="a"/>
    <w:link w:val="aa"/>
    <w:uiPriority w:val="34"/>
    <w:qFormat/>
    <w:rsid w:val="00A1000B"/>
    <w:pPr>
      <w:ind w:firstLineChars="200" w:firstLine="420"/>
    </w:pPr>
  </w:style>
  <w:style w:type="table" w:styleId="ab">
    <w:name w:val="Table Grid"/>
    <w:basedOn w:val="a1"/>
    <w:uiPriority w:val="59"/>
    <w:rsid w:val="00A100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annotation reference"/>
    <w:basedOn w:val="a0"/>
    <w:uiPriority w:val="99"/>
    <w:semiHidden/>
    <w:unhideWhenUsed/>
    <w:rsid w:val="00A1000B"/>
    <w:rPr>
      <w:sz w:val="21"/>
      <w:szCs w:val="21"/>
    </w:rPr>
  </w:style>
  <w:style w:type="paragraph" w:styleId="ad">
    <w:name w:val="annotation text"/>
    <w:basedOn w:val="a"/>
    <w:link w:val="ae"/>
    <w:uiPriority w:val="99"/>
    <w:semiHidden/>
    <w:unhideWhenUsed/>
    <w:rsid w:val="00A1000B"/>
    <w:pPr>
      <w:jc w:val="left"/>
    </w:pPr>
  </w:style>
  <w:style w:type="character" w:customStyle="1" w:styleId="ae">
    <w:name w:val="批注文字 字符"/>
    <w:basedOn w:val="a0"/>
    <w:link w:val="ad"/>
    <w:uiPriority w:val="99"/>
    <w:semiHidden/>
    <w:rsid w:val="00A1000B"/>
  </w:style>
  <w:style w:type="character" w:customStyle="1" w:styleId="aa">
    <w:name w:val="列表段落 字符"/>
    <w:basedOn w:val="a0"/>
    <w:link w:val="a9"/>
    <w:uiPriority w:val="34"/>
    <w:rsid w:val="00A1000B"/>
  </w:style>
  <w:style w:type="paragraph" w:customStyle="1" w:styleId="EndNoteBibliographyTitle">
    <w:name w:val="EndNote Bibliography Title"/>
    <w:basedOn w:val="a"/>
    <w:link w:val="EndNoteBibliographyTitle0"/>
    <w:rsid w:val="00501C9E"/>
    <w:pPr>
      <w:jc w:val="center"/>
    </w:pPr>
    <w:rPr>
      <w:rFonts w:ascii="等线" w:eastAsia="等线" w:hAnsi="等线"/>
      <w:noProof/>
      <w:sz w:val="20"/>
    </w:rPr>
  </w:style>
  <w:style w:type="character" w:customStyle="1" w:styleId="EndNoteBibliographyTitle0">
    <w:name w:val="EndNote Bibliography Title 字符"/>
    <w:basedOn w:val="aa"/>
    <w:link w:val="EndNoteBibliographyTitle"/>
    <w:rsid w:val="00501C9E"/>
    <w:rPr>
      <w:rFonts w:ascii="等线" w:eastAsia="等线" w:hAnsi="等线"/>
      <w:noProof/>
      <w:sz w:val="20"/>
    </w:rPr>
  </w:style>
  <w:style w:type="paragraph" w:customStyle="1" w:styleId="EndNoteBibliography">
    <w:name w:val="EndNote Bibliography"/>
    <w:basedOn w:val="a"/>
    <w:link w:val="EndNoteBibliography0"/>
    <w:rsid w:val="00501C9E"/>
    <w:rPr>
      <w:rFonts w:ascii="等线" w:eastAsia="等线" w:hAnsi="等线"/>
      <w:noProof/>
      <w:sz w:val="20"/>
    </w:rPr>
  </w:style>
  <w:style w:type="character" w:customStyle="1" w:styleId="EndNoteBibliography0">
    <w:name w:val="EndNote Bibliography 字符"/>
    <w:basedOn w:val="aa"/>
    <w:link w:val="EndNoteBibliography"/>
    <w:rsid w:val="00501C9E"/>
    <w:rPr>
      <w:rFonts w:ascii="等线" w:eastAsia="等线" w:hAnsi="等线"/>
      <w:noProof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1373</TotalTime>
  <Pages>9</Pages>
  <Words>1353</Words>
  <Characters>7717</Characters>
  <Application>Microsoft Office Word</Application>
  <DocSecurity>0</DocSecurity>
  <Lines>64</Lines>
  <Paragraphs>18</Paragraphs>
  <ScaleCrop>false</ScaleCrop>
  <Company/>
  <LinksUpToDate>false</LinksUpToDate>
  <CharactersWithSpaces>9052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836111402@qq.com</dc:creator>
  <cp:keywords/>
  <dc:description/>
  <cp:lastModifiedBy>836111402@qq.com</cp:lastModifiedBy>
  <cp:revision>34</cp:revision>
  <dcterms:created xsi:type="dcterms:W3CDTF">2020-07-15T10:11:00Z</dcterms:created>
  <dcterms:modified xsi:type="dcterms:W3CDTF">2021-03-13T10:16:00Z</dcterms:modified>
</cp:coreProperties>
</file>